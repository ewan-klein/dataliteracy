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8EFD8" w:themeColor="accent6" w:themeTint="33"/>
  <w:body>
    <w:p w14:paraId="2F84224E" w14:textId="266FDD14" w:rsidR="00B81C30" w:rsidRPr="00653B22" w:rsidRDefault="002104A8" w:rsidP="00653B22">
      <w:pPr>
        <w:pStyle w:val="Title"/>
        <w:outlineLvl w:val="0"/>
        <w:rPr>
          <w:rFonts w:ascii="Candara" w:hAnsi="Candara"/>
          <w:color w:val="000090"/>
        </w:rPr>
      </w:pPr>
      <w:r>
        <w:rPr>
          <w:noProof/>
          <w:lang w:val="en-US"/>
        </w:rPr>
        <mc:AlternateContent>
          <mc:Choice Requires="wps">
            <w:drawing>
              <wp:anchor distT="91440" distB="91440" distL="114300" distR="114300" simplePos="0" relativeHeight="251669504" behindDoc="0" locked="0" layoutInCell="1" allowOverlap="1" wp14:anchorId="6E6FE162" wp14:editId="175519EE">
                <wp:simplePos x="0" y="0"/>
                <wp:positionH relativeFrom="page">
                  <wp:posOffset>397510</wp:posOffset>
                </wp:positionH>
                <wp:positionV relativeFrom="paragraph">
                  <wp:posOffset>916940</wp:posOffset>
                </wp:positionV>
                <wp:extent cx="4568190" cy="4798695"/>
                <wp:effectExtent l="0" t="0" r="0" b="190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190" cy="4798695"/>
                        </a:xfrm>
                        <a:prstGeom prst="rect">
                          <a:avLst/>
                        </a:prstGeom>
                        <a:noFill/>
                        <a:ln w="9525">
                          <a:noFill/>
                          <a:miter lim="800000"/>
                          <a:headEnd/>
                          <a:tailEnd/>
                        </a:ln>
                      </wps:spPr>
                      <wps:txbx>
                        <w:txbxContent>
                          <w:p w14:paraId="1C9F68A5" w14:textId="77777777" w:rsidR="003F280C" w:rsidRPr="00422617" w:rsidDel="004C0FCD" w:rsidRDefault="003F280C" w:rsidP="009D5B92">
                            <w:pPr>
                              <w:spacing w:after="0" w:line="240" w:lineRule="auto"/>
                              <w:rPr>
                                <w:del w:id="0" w:author="Ewan Klein" w:date="2015-09-15T11:33:00Z"/>
                                <w:rFonts w:ascii="Cambria" w:hAnsi="Cambria"/>
                                <w:b/>
                                <w:color w:val="7A5E15" w:themeColor="accent6" w:themeShade="80"/>
                                <w:sz w:val="20"/>
                                <w:szCs w:val="20"/>
                                <w:lang w:val="en-US"/>
                                <w:rPrChange w:id="1" w:author="Ewan Klein" w:date="2015-09-15T11:41:00Z">
                                  <w:rPr>
                                    <w:del w:id="2" w:author="Ewan Klein" w:date="2015-09-15T11:33:00Z"/>
                                    <w:color w:val="000000"/>
                                    <w:lang w:val="en-US"/>
                                  </w:rPr>
                                </w:rPrChange>
                              </w:rPr>
                            </w:pPr>
                          </w:p>
                          <w:p w14:paraId="63434931" w14:textId="15508EC6" w:rsidR="004C0FCD" w:rsidRPr="004C0FCD" w:rsidRDefault="004C0FCD" w:rsidP="004C0FCD">
                            <w:pPr>
                              <w:spacing w:after="0" w:line="240" w:lineRule="auto"/>
                              <w:rPr>
                                <w:ins w:id="3" w:author="Ewan Klein" w:date="2015-09-15T11:31:00Z"/>
                                <w:rFonts w:ascii="Cambria" w:hAnsi="Cambria" w:cs="Times New Roman"/>
                                <w:color w:val="7A5E15" w:themeColor="accent6" w:themeShade="80"/>
                                <w:sz w:val="20"/>
                                <w:szCs w:val="20"/>
                                <w:lang w:val="en-US"/>
                                <w:rPrChange w:id="4" w:author="Ewan Klein" w:date="2015-09-15T11:35:00Z">
                                  <w:rPr>
                                    <w:ins w:id="5" w:author="Ewan Klein" w:date="2015-09-15T11:31:00Z"/>
                                    <w:rFonts w:ascii="Times New Roman" w:hAnsi="Times New Roman" w:cs="Times New Roman"/>
                                    <w:color w:val="auto"/>
                                    <w:sz w:val="24"/>
                                    <w:szCs w:val="24"/>
                                    <w:lang w:val="en-US"/>
                                  </w:rPr>
                                </w:rPrChange>
                              </w:rPr>
                            </w:pPr>
                            <w:ins w:id="6" w:author="Ewan Klein" w:date="2015-09-15T11:31:00Z">
                              <w:r w:rsidRPr="00422617">
                                <w:rPr>
                                  <w:rFonts w:ascii="Cambria" w:hAnsi="Cambria" w:cs="Arial"/>
                                  <w:b/>
                                  <w:color w:val="7A5E15" w:themeColor="accent6" w:themeShade="80"/>
                                  <w:sz w:val="20"/>
                                  <w:szCs w:val="20"/>
                                  <w:lang w:val="en-US"/>
                                  <w:rPrChange w:id="7" w:author="Ewan Klein" w:date="2015-09-15T11:41:00Z">
                                    <w:rPr>
                                      <w:rFonts w:ascii="Arial" w:hAnsi="Arial" w:cs="Arial"/>
                                      <w:b/>
                                      <w:bCs/>
                                      <w:color w:val="000000"/>
                                      <w:lang w:val="en-US"/>
                                    </w:rPr>
                                  </w:rPrChange>
                                </w:rPr>
                                <w:t>Data, Design and Society</w:t>
                              </w:r>
                              <w:r w:rsidRPr="004C0FCD">
                                <w:rPr>
                                  <w:rFonts w:ascii="Cambria" w:hAnsi="Cambria" w:cs="Arial"/>
                                  <w:color w:val="7A5E15" w:themeColor="accent6" w:themeShade="80"/>
                                  <w:sz w:val="20"/>
                                  <w:szCs w:val="20"/>
                                  <w:lang w:val="en-US"/>
                                  <w:rPrChange w:id="8" w:author="Ewan Klein" w:date="2015-09-15T11:35:00Z">
                                    <w:rPr>
                                      <w:rFonts w:ascii="Arial" w:hAnsi="Arial" w:cs="Arial"/>
                                      <w:color w:val="000000"/>
                                      <w:lang w:val="en-US"/>
                                    </w:rPr>
                                  </w:rPrChange>
                                </w:rPr>
                                <w:t xml:space="preserve"> (DDS) is a new, experimental course, and we want to make sure that there is a good match between what we are offering and what you are looking for. A large component of DDS will require you to work in a team of about five fellow students over the course of six or so weeks, exploring the issue of </w:t>
                              </w:r>
                              <w:r w:rsidRPr="004C0FCD">
                                <w:rPr>
                                  <w:rFonts w:ascii="Cambria" w:hAnsi="Cambria" w:cs="Arial"/>
                                  <w:b/>
                                  <w:color w:val="7A5E15" w:themeColor="accent6" w:themeShade="80"/>
                                  <w:sz w:val="20"/>
                                  <w:szCs w:val="20"/>
                                  <w:lang w:val="en-US"/>
                                  <w:rPrChange w:id="9" w:author="Ewan Klein" w:date="2015-09-15T11:35:00Z">
                                    <w:rPr>
                                      <w:rFonts w:ascii="Arial" w:hAnsi="Arial" w:cs="Arial"/>
                                      <w:color w:val="000000"/>
                                      <w:lang w:val="en-US"/>
                                    </w:rPr>
                                  </w:rPrChange>
                                </w:rPr>
                                <w:t>sustainable food systems</w:t>
                              </w:r>
                              <w:r w:rsidRPr="004C0FCD">
                                <w:rPr>
                                  <w:rFonts w:ascii="Cambria" w:hAnsi="Cambria" w:cs="Arial"/>
                                  <w:color w:val="7A5E15" w:themeColor="accent6" w:themeShade="80"/>
                                  <w:sz w:val="20"/>
                                  <w:szCs w:val="20"/>
                                  <w:lang w:val="en-US"/>
                                  <w:rPrChange w:id="10" w:author="Ewan Klein" w:date="2015-09-15T11:35:00Z">
                                    <w:rPr>
                                      <w:rFonts w:ascii="Arial" w:hAnsi="Arial" w:cs="Arial"/>
                                      <w:color w:val="000000"/>
                                      <w:lang w:val="en-US"/>
                                    </w:rPr>
                                  </w:rPrChange>
                                </w:rPr>
                                <w:t xml:space="preserve"> within the University of Edinburgh. These systems involve the ways in which food is produced, purchased, consumed and disposed of, and of course they have to be placed in the context of food sustainability at the global level.</w:t>
                              </w:r>
                            </w:ins>
                            <w:ins w:id="11" w:author="Ewan Klein" w:date="2015-09-15T11:35:00Z">
                              <w:r>
                                <w:rPr>
                                  <w:rFonts w:ascii="Cambria" w:hAnsi="Cambria" w:cs="Times New Roman"/>
                                  <w:color w:val="7A5E15" w:themeColor="accent6" w:themeShade="80"/>
                                  <w:sz w:val="20"/>
                                  <w:szCs w:val="20"/>
                                  <w:lang w:val="en-US"/>
                                </w:rPr>
                                <w:t xml:space="preserve"> </w:t>
                              </w:r>
                            </w:ins>
                            <w:ins w:id="12" w:author="Ewan Klein" w:date="2015-09-15T11:31:00Z">
                              <w:r w:rsidRPr="004C0FCD">
                                <w:rPr>
                                  <w:rFonts w:ascii="Cambria" w:hAnsi="Cambria" w:cs="Arial"/>
                                  <w:color w:val="7A5E15" w:themeColor="accent6" w:themeShade="80"/>
                                  <w:sz w:val="20"/>
                                  <w:szCs w:val="20"/>
                                  <w:lang w:val="en-US"/>
                                  <w:rPrChange w:id="13" w:author="Ewan Klein" w:date="2015-09-15T11:35:00Z">
                                    <w:rPr>
                                      <w:rFonts w:ascii="Arial" w:hAnsi="Arial" w:cs="Arial"/>
                                      <w:color w:val="000000"/>
                                      <w:lang w:val="en-US"/>
                                    </w:rPr>
                                  </w:rPrChange>
                                </w:rPr>
                                <w:t xml:space="preserve">So we are posing a challenge which combines social, policy and technical factors: </w:t>
                              </w:r>
                              <w:r w:rsidRPr="004C0FCD">
                                <w:rPr>
                                  <w:rFonts w:ascii="Cambria" w:hAnsi="Cambria" w:cs="Arial"/>
                                  <w:i/>
                                  <w:color w:val="7A5E15" w:themeColor="accent6" w:themeShade="80"/>
                                  <w:sz w:val="20"/>
                                  <w:szCs w:val="20"/>
                                  <w:lang w:val="en-US"/>
                                  <w:rPrChange w:id="14" w:author="Ewan Klein" w:date="2015-09-15T11:35:00Z">
                                    <w:rPr>
                                      <w:rFonts w:ascii="Arial" w:hAnsi="Arial" w:cs="Arial"/>
                                      <w:i/>
                                      <w:iCs/>
                                      <w:color w:val="000000"/>
                                      <w:lang w:val="en-US"/>
                                    </w:rPr>
                                  </w:rPrChange>
                                </w:rPr>
                                <w:t>what practical steps, small or large, would contribute to increasing a sustain</w:t>
                              </w:r>
                              <w:bookmarkStart w:id="15" w:name="_GoBack"/>
                              <w:bookmarkEnd w:id="15"/>
                              <w:r w:rsidRPr="004C0FCD">
                                <w:rPr>
                                  <w:rFonts w:ascii="Cambria" w:hAnsi="Cambria" w:cs="Arial"/>
                                  <w:i/>
                                  <w:color w:val="7A5E15" w:themeColor="accent6" w:themeShade="80"/>
                                  <w:sz w:val="20"/>
                                  <w:szCs w:val="20"/>
                                  <w:lang w:val="en-US"/>
                                  <w:rPrChange w:id="16" w:author="Ewan Klein" w:date="2015-09-15T11:35:00Z">
                                    <w:rPr>
                                      <w:rFonts w:ascii="Arial" w:hAnsi="Arial" w:cs="Arial"/>
                                      <w:i/>
                                      <w:iCs/>
                                      <w:color w:val="000000"/>
                                      <w:lang w:val="en-US"/>
                                    </w:rPr>
                                  </w:rPrChange>
                                </w:rPr>
                                <w:t>able food system within the University?</w:t>
                              </w:r>
                            </w:ins>
                          </w:p>
                          <w:p w14:paraId="672AD623" w14:textId="77777777" w:rsidR="004C0FCD" w:rsidRDefault="004C0FCD" w:rsidP="004C0FCD">
                            <w:pPr>
                              <w:spacing w:after="0" w:line="240" w:lineRule="auto"/>
                              <w:rPr>
                                <w:ins w:id="17" w:author="Ewan Klein" w:date="2015-09-15T11:36:00Z"/>
                                <w:rFonts w:ascii="Cambria" w:eastAsia="Times New Roman" w:hAnsi="Cambria" w:cs="Times New Roman"/>
                                <w:color w:val="7A5E15" w:themeColor="accent6" w:themeShade="80"/>
                                <w:sz w:val="20"/>
                                <w:szCs w:val="20"/>
                                <w:lang w:val="en-US"/>
                              </w:rPr>
                            </w:pPr>
                          </w:p>
                          <w:p w14:paraId="06466E90" w14:textId="2F546C97" w:rsidR="004C0FCD" w:rsidRPr="004C0FCD" w:rsidRDefault="004C0FCD" w:rsidP="004C0FCD">
                            <w:pPr>
                              <w:spacing w:after="0" w:line="240" w:lineRule="auto"/>
                              <w:rPr>
                                <w:ins w:id="18" w:author="Ewan Klein" w:date="2015-09-15T11:31:00Z"/>
                                <w:rFonts w:ascii="Cambria" w:hAnsi="Cambria" w:cs="Times New Roman"/>
                                <w:color w:val="7A5E15" w:themeColor="accent6" w:themeShade="80"/>
                                <w:sz w:val="20"/>
                                <w:szCs w:val="20"/>
                                <w:lang w:val="en-US"/>
                                <w:rPrChange w:id="19" w:author="Ewan Klein" w:date="2015-09-15T11:35:00Z">
                                  <w:rPr>
                                    <w:ins w:id="20" w:author="Ewan Klein" w:date="2015-09-15T11:31:00Z"/>
                                    <w:rFonts w:ascii="Times New Roman" w:hAnsi="Times New Roman" w:cs="Times New Roman"/>
                                    <w:color w:val="auto"/>
                                    <w:sz w:val="24"/>
                                    <w:szCs w:val="24"/>
                                    <w:lang w:val="en-US"/>
                                  </w:rPr>
                                </w:rPrChange>
                              </w:rPr>
                            </w:pPr>
                            <w:ins w:id="21" w:author="Ewan Klein" w:date="2015-09-15T11:31:00Z">
                              <w:r>
                                <w:rPr>
                                  <w:rFonts w:ascii="Cambria" w:eastAsia="Times New Roman" w:hAnsi="Cambria" w:cs="Times New Roman"/>
                                  <w:color w:val="7A5E15" w:themeColor="accent6" w:themeShade="80"/>
                                  <w:sz w:val="20"/>
                                  <w:szCs w:val="20"/>
                                  <w:lang w:val="en-US"/>
                                  <w:rPrChange w:id="22" w:author="Ewan Klein" w:date="2015-09-15T11:35:00Z">
                                    <w:rPr>
                                      <w:rFonts w:ascii="Cambria" w:eastAsia="Times New Roman" w:hAnsi="Cambria" w:cs="Times New Roman"/>
                                      <w:color w:val="7A5E15" w:themeColor="accent6" w:themeShade="80"/>
                                      <w:sz w:val="20"/>
                                      <w:szCs w:val="20"/>
                                      <w:lang w:val="en-US"/>
                                    </w:rPr>
                                  </w:rPrChange>
                                </w:rPr>
                                <w:t>There is a quota of 40 students for this course</w:t>
                              </w:r>
                            </w:ins>
                            <w:ins w:id="23" w:author="Ewan Klein" w:date="2015-09-15T11:39:00Z">
                              <w:r w:rsidR="00064062">
                                <w:rPr>
                                  <w:rFonts w:ascii="Cambria" w:eastAsia="Times New Roman" w:hAnsi="Cambria" w:cs="Times New Roman"/>
                                  <w:color w:val="7A5E15" w:themeColor="accent6" w:themeShade="80"/>
                                  <w:sz w:val="20"/>
                                  <w:szCs w:val="20"/>
                                  <w:lang w:val="en-US"/>
                                </w:rPr>
                                <w:t xml:space="preserve"> in 2015/16</w:t>
                              </w:r>
                            </w:ins>
                            <w:ins w:id="24" w:author="Ewan Klein" w:date="2015-09-15T11:31:00Z">
                              <w:r>
                                <w:rPr>
                                  <w:rFonts w:ascii="Cambria" w:eastAsia="Times New Roman" w:hAnsi="Cambria" w:cs="Times New Roman"/>
                                  <w:color w:val="7A5E15" w:themeColor="accent6" w:themeShade="80"/>
                                  <w:sz w:val="20"/>
                                  <w:szCs w:val="20"/>
                                  <w:lang w:val="en-US"/>
                                  <w:rPrChange w:id="25" w:author="Ewan Klein" w:date="2015-09-15T11:35:00Z">
                                    <w:rPr>
                                      <w:rFonts w:ascii="Cambria" w:eastAsia="Times New Roman" w:hAnsi="Cambria" w:cs="Times New Roman"/>
                                      <w:color w:val="7A5E15" w:themeColor="accent6" w:themeShade="80"/>
                                      <w:sz w:val="20"/>
                                      <w:szCs w:val="20"/>
                                      <w:lang w:val="en-US"/>
                                    </w:rPr>
                                  </w:rPrChange>
                                </w:rPr>
                                <w:t>. To apply, p</w:t>
                              </w:r>
                              <w:r w:rsidRPr="004C0FCD">
                                <w:rPr>
                                  <w:rFonts w:ascii="Cambria" w:hAnsi="Cambria" w:cs="Arial"/>
                                  <w:color w:val="7A5E15" w:themeColor="accent6" w:themeShade="80"/>
                                  <w:sz w:val="20"/>
                                  <w:szCs w:val="20"/>
                                  <w:lang w:val="en-US"/>
                                  <w:rPrChange w:id="26" w:author="Ewan Klein" w:date="2015-09-15T11:35:00Z">
                                    <w:rPr>
                                      <w:rFonts w:ascii="Arial" w:hAnsi="Arial" w:cs="Arial"/>
                                      <w:color w:val="000000"/>
                                      <w:lang w:val="en-US"/>
                                    </w:rPr>
                                  </w:rPrChange>
                                </w:rPr>
                                <w:t>lease write approximately 100 words to explain why you are int</w:t>
                              </w:r>
                              <w:r w:rsidR="00064062">
                                <w:rPr>
                                  <w:rFonts w:ascii="Cambria" w:hAnsi="Cambria" w:cs="Arial"/>
                                  <w:color w:val="7A5E15" w:themeColor="accent6" w:themeShade="80"/>
                                  <w:sz w:val="20"/>
                                  <w:szCs w:val="20"/>
                                  <w:lang w:val="en-US"/>
                                  <w:rPrChange w:id="27" w:author="Ewan Klein" w:date="2015-09-15T11:35:00Z">
                                    <w:rPr>
                                      <w:rFonts w:ascii="Cambria" w:hAnsi="Cambria" w:cs="Arial"/>
                                      <w:color w:val="7A5E15" w:themeColor="accent6" w:themeShade="80"/>
                                      <w:sz w:val="20"/>
                                      <w:szCs w:val="20"/>
                                      <w:lang w:val="en-US"/>
                                    </w:rPr>
                                  </w:rPrChange>
                                </w:rPr>
                                <w:t>erested in participating in the</w:t>
                              </w:r>
                              <w:r w:rsidRPr="004C0FCD">
                                <w:rPr>
                                  <w:rFonts w:ascii="Cambria" w:hAnsi="Cambria" w:cs="Arial"/>
                                  <w:color w:val="7A5E15" w:themeColor="accent6" w:themeShade="80"/>
                                  <w:sz w:val="20"/>
                                  <w:szCs w:val="20"/>
                                  <w:lang w:val="en-US"/>
                                  <w:rPrChange w:id="28" w:author="Ewan Klein" w:date="2015-09-15T11:35:00Z">
                                    <w:rPr>
                                      <w:rFonts w:ascii="Arial" w:hAnsi="Arial" w:cs="Arial"/>
                                      <w:color w:val="000000"/>
                                      <w:lang w:val="en-US"/>
                                    </w:rPr>
                                  </w:rPrChange>
                                </w:rPr>
                                <w:t xml:space="preserve"> course. </w:t>
                              </w:r>
                            </w:ins>
                          </w:p>
                          <w:p w14:paraId="570C3625" w14:textId="77777777" w:rsidR="004C0FCD" w:rsidRPr="004C0FCD" w:rsidRDefault="004C0FCD" w:rsidP="004C0FCD">
                            <w:pPr>
                              <w:spacing w:after="0" w:line="240" w:lineRule="auto"/>
                              <w:rPr>
                                <w:ins w:id="29" w:author="Ewan Klein" w:date="2015-09-15T11:31:00Z"/>
                                <w:rFonts w:ascii="Cambria" w:eastAsia="Times New Roman" w:hAnsi="Cambria" w:cs="Times New Roman"/>
                                <w:color w:val="7A5E15" w:themeColor="accent6" w:themeShade="80"/>
                                <w:sz w:val="20"/>
                                <w:szCs w:val="20"/>
                                <w:lang w:val="en-US"/>
                                <w:rPrChange w:id="30" w:author="Ewan Klein" w:date="2015-09-15T11:35:00Z">
                                  <w:rPr>
                                    <w:ins w:id="31" w:author="Ewan Klein" w:date="2015-09-15T11:31:00Z"/>
                                    <w:rFonts w:ascii="Times New Roman" w:eastAsia="Times New Roman" w:hAnsi="Times New Roman" w:cs="Times New Roman"/>
                                    <w:color w:val="auto"/>
                                    <w:sz w:val="24"/>
                                    <w:szCs w:val="24"/>
                                    <w:lang w:val="en-US"/>
                                  </w:rPr>
                                </w:rPrChange>
                              </w:rPr>
                            </w:pPr>
                          </w:p>
                          <w:p w14:paraId="0A860D40" w14:textId="799EE746" w:rsidR="004C0FCD" w:rsidRPr="004C0FCD" w:rsidRDefault="004C0FCD" w:rsidP="004C0FCD">
                            <w:pPr>
                              <w:spacing w:after="0" w:line="240" w:lineRule="auto"/>
                              <w:rPr>
                                <w:ins w:id="32" w:author="Ewan Klein" w:date="2015-09-15T11:31:00Z"/>
                                <w:rFonts w:ascii="Cambria" w:hAnsi="Cambria" w:cs="Times New Roman"/>
                                <w:color w:val="7A5E15" w:themeColor="accent6" w:themeShade="80"/>
                                <w:sz w:val="20"/>
                                <w:szCs w:val="20"/>
                                <w:lang w:val="en-US"/>
                                <w:rPrChange w:id="33" w:author="Ewan Klein" w:date="2015-09-15T11:35:00Z">
                                  <w:rPr>
                                    <w:ins w:id="34" w:author="Ewan Klein" w:date="2015-09-15T11:31:00Z"/>
                                    <w:rFonts w:ascii="Times New Roman" w:hAnsi="Times New Roman" w:cs="Times New Roman"/>
                                    <w:color w:val="auto"/>
                                    <w:sz w:val="24"/>
                                    <w:szCs w:val="24"/>
                                    <w:lang w:val="en-US"/>
                                  </w:rPr>
                                </w:rPrChange>
                              </w:rPr>
                            </w:pPr>
                            <w:ins w:id="35" w:author="Ewan Klein" w:date="2015-09-15T11:31:00Z">
                              <w:r w:rsidRPr="004C0FCD">
                                <w:rPr>
                                  <w:rFonts w:ascii="Cambria" w:hAnsi="Cambria" w:cs="Arial"/>
                                  <w:color w:val="7A5E15" w:themeColor="accent6" w:themeShade="80"/>
                                  <w:sz w:val="20"/>
                                  <w:szCs w:val="20"/>
                                  <w:lang w:val="en-US"/>
                                  <w:rPrChange w:id="36" w:author="Ewan Klein" w:date="2015-09-15T11:35:00Z">
                                    <w:rPr>
                                      <w:rFonts w:ascii="Arial" w:hAnsi="Arial" w:cs="Arial"/>
                                      <w:color w:val="000000"/>
                                      <w:lang w:val="en-US"/>
                                    </w:rPr>
                                  </w:rPrChange>
                                </w:rPr>
                                <w:t xml:space="preserve">Send your applications to: </w:t>
                              </w:r>
                              <w:r w:rsidRPr="004C0FCD">
                                <w:rPr>
                                  <w:rFonts w:ascii="Cambria" w:hAnsi="Cambria" w:cs="Arial"/>
                                  <w:b/>
                                  <w:color w:val="7A5E15" w:themeColor="accent6" w:themeShade="80"/>
                                  <w:sz w:val="20"/>
                                  <w:szCs w:val="20"/>
                                  <w:lang w:val="en-US"/>
                                  <w:rPrChange w:id="37" w:author="Ewan Klein" w:date="2015-09-15T11:36:00Z">
                                    <w:rPr>
                                      <w:rFonts w:ascii="Arial" w:hAnsi="Arial" w:cs="Arial"/>
                                      <w:b/>
                                      <w:bCs/>
                                      <w:color w:val="000000"/>
                                      <w:lang w:val="en-US"/>
                                    </w:rPr>
                                  </w:rPrChange>
                                </w:rPr>
                                <w:t>ewan@</w:t>
                              </w:r>
                            </w:ins>
                            <w:ins w:id="38" w:author="Ewan Klein" w:date="2015-09-15T11:34:00Z">
                              <w:r w:rsidRPr="004C0FCD">
                                <w:rPr>
                                  <w:rFonts w:ascii="Cambria" w:hAnsi="Cambria" w:cs="Arial"/>
                                  <w:b/>
                                  <w:color w:val="7A5E15" w:themeColor="accent6" w:themeShade="80"/>
                                  <w:sz w:val="20"/>
                                  <w:szCs w:val="20"/>
                                  <w:lang w:val="en-US"/>
                                  <w:rPrChange w:id="39" w:author="Ewan Klein" w:date="2015-09-15T11:36:00Z">
                                    <w:rPr>
                                      <w:rFonts w:ascii="Cambria" w:hAnsi="Cambria" w:cs="Arial"/>
                                      <w:color w:val="7A5E15" w:themeColor="accent6" w:themeShade="80"/>
                                      <w:lang w:val="en-US"/>
                                    </w:rPr>
                                  </w:rPrChange>
                                </w:rPr>
                                <w:t>inf.</w:t>
                              </w:r>
                            </w:ins>
                            <w:ins w:id="40" w:author="Ewan Klein" w:date="2015-09-15T11:31:00Z">
                              <w:r w:rsidRPr="004C0FCD">
                                <w:rPr>
                                  <w:rFonts w:ascii="Cambria" w:hAnsi="Cambria" w:cs="Arial"/>
                                  <w:b/>
                                  <w:color w:val="7A5E15" w:themeColor="accent6" w:themeShade="80"/>
                                  <w:sz w:val="20"/>
                                  <w:szCs w:val="20"/>
                                  <w:lang w:val="en-US"/>
                                  <w:rPrChange w:id="41" w:author="Ewan Klein" w:date="2015-09-15T11:36:00Z">
                                    <w:rPr>
                                      <w:rFonts w:ascii="Arial" w:hAnsi="Arial" w:cs="Arial"/>
                                      <w:b/>
                                      <w:bCs/>
                                      <w:color w:val="000000"/>
                                      <w:lang w:val="en-US"/>
                                    </w:rPr>
                                  </w:rPrChange>
                                </w:rPr>
                                <w:t>ed.ac.uk</w:t>
                              </w:r>
                            </w:ins>
                          </w:p>
                          <w:p w14:paraId="53B701A0" w14:textId="77777777" w:rsidR="004C0FCD" w:rsidRPr="004C0FCD" w:rsidRDefault="004C0FCD" w:rsidP="004C0FCD">
                            <w:pPr>
                              <w:spacing w:after="0" w:line="240" w:lineRule="auto"/>
                              <w:rPr>
                                <w:ins w:id="42" w:author="Ewan Klein" w:date="2015-09-15T11:31:00Z"/>
                                <w:rFonts w:ascii="Cambria" w:hAnsi="Cambria" w:cs="Times New Roman"/>
                                <w:color w:val="7A5E15" w:themeColor="accent6" w:themeShade="80"/>
                                <w:sz w:val="20"/>
                                <w:szCs w:val="20"/>
                                <w:lang w:val="en-US"/>
                                <w:rPrChange w:id="43" w:author="Ewan Klein" w:date="2015-09-15T11:35:00Z">
                                  <w:rPr>
                                    <w:ins w:id="44" w:author="Ewan Klein" w:date="2015-09-15T11:31:00Z"/>
                                    <w:rFonts w:ascii="Times New Roman" w:hAnsi="Times New Roman" w:cs="Times New Roman"/>
                                    <w:color w:val="auto"/>
                                    <w:sz w:val="24"/>
                                    <w:szCs w:val="24"/>
                                    <w:lang w:val="en-US"/>
                                  </w:rPr>
                                </w:rPrChange>
                              </w:rPr>
                            </w:pPr>
                            <w:ins w:id="45" w:author="Ewan Klein" w:date="2015-09-15T11:31:00Z">
                              <w:r w:rsidRPr="004C0FCD">
                                <w:rPr>
                                  <w:rFonts w:ascii="Cambria" w:hAnsi="Cambria" w:cs="Arial"/>
                                  <w:color w:val="7A5E15" w:themeColor="accent6" w:themeShade="80"/>
                                  <w:sz w:val="20"/>
                                  <w:szCs w:val="20"/>
                                  <w:lang w:val="en-US"/>
                                  <w:rPrChange w:id="46" w:author="Ewan Klein" w:date="2015-09-15T11:35:00Z">
                                    <w:rPr>
                                      <w:rFonts w:ascii="Arial" w:hAnsi="Arial" w:cs="Arial"/>
                                      <w:color w:val="000000"/>
                                      <w:lang w:val="en-US"/>
                                    </w:rPr>
                                  </w:rPrChange>
                                </w:rPr>
                                <w:t xml:space="preserve">Deadline for applications: </w:t>
                              </w:r>
                              <w:r w:rsidRPr="004C0FCD">
                                <w:rPr>
                                  <w:rFonts w:ascii="Cambria" w:hAnsi="Cambria" w:cs="Arial"/>
                                  <w:b/>
                                  <w:color w:val="7A5E15" w:themeColor="accent6" w:themeShade="80"/>
                                  <w:sz w:val="20"/>
                                  <w:szCs w:val="20"/>
                                  <w:lang w:val="en-US"/>
                                  <w:rPrChange w:id="47" w:author="Ewan Klein" w:date="2015-09-15T11:37:00Z">
                                    <w:rPr>
                                      <w:rFonts w:ascii="Arial" w:hAnsi="Arial" w:cs="Arial"/>
                                      <w:b/>
                                      <w:bCs/>
                                      <w:color w:val="000000"/>
                                      <w:lang w:val="en-US"/>
                                    </w:rPr>
                                  </w:rPrChange>
                                </w:rPr>
                                <w:t>4.00 pm Wednesday 23rd September</w:t>
                              </w:r>
                            </w:ins>
                          </w:p>
                          <w:p w14:paraId="2EC64BDD" w14:textId="77777777" w:rsidR="004C0FCD" w:rsidRPr="004C0FCD" w:rsidRDefault="004C0FCD" w:rsidP="004C0FCD">
                            <w:pPr>
                              <w:spacing w:after="0" w:line="240" w:lineRule="auto"/>
                              <w:rPr>
                                <w:ins w:id="48" w:author="Ewan Klein" w:date="2015-09-15T11:31:00Z"/>
                                <w:rFonts w:ascii="Cambria" w:hAnsi="Cambria" w:cs="Times New Roman"/>
                                <w:color w:val="7A5E15" w:themeColor="accent6" w:themeShade="80"/>
                                <w:sz w:val="20"/>
                                <w:szCs w:val="20"/>
                                <w:lang w:val="en-US"/>
                                <w:rPrChange w:id="49" w:author="Ewan Klein" w:date="2015-09-15T11:35:00Z">
                                  <w:rPr>
                                    <w:ins w:id="50" w:author="Ewan Klein" w:date="2015-09-15T11:31:00Z"/>
                                    <w:rFonts w:ascii="Times New Roman" w:hAnsi="Times New Roman" w:cs="Times New Roman"/>
                                    <w:color w:val="auto"/>
                                    <w:sz w:val="24"/>
                                    <w:szCs w:val="24"/>
                                    <w:lang w:val="en-US"/>
                                  </w:rPr>
                                </w:rPrChange>
                              </w:rPr>
                            </w:pPr>
                            <w:ins w:id="51" w:author="Ewan Klein" w:date="2015-09-15T11:31:00Z">
                              <w:r w:rsidRPr="004C0FCD">
                                <w:rPr>
                                  <w:rFonts w:ascii="Cambria" w:hAnsi="Cambria" w:cs="Arial"/>
                                  <w:color w:val="7A5E15" w:themeColor="accent6" w:themeShade="80"/>
                                  <w:sz w:val="20"/>
                                  <w:szCs w:val="20"/>
                                  <w:lang w:val="en-US"/>
                                  <w:rPrChange w:id="52" w:author="Ewan Klein" w:date="2015-09-15T11:35:00Z">
                                    <w:rPr>
                                      <w:rFonts w:ascii="Arial" w:hAnsi="Arial" w:cs="Arial"/>
                                      <w:color w:val="000000"/>
                                      <w:lang w:val="en-US"/>
                                    </w:rPr>
                                  </w:rPrChange>
                                </w:rPr>
                                <w:t xml:space="preserve">Successful applicants will be notified not later than </w:t>
                              </w:r>
                              <w:r w:rsidRPr="004C0FCD">
                                <w:rPr>
                                  <w:rFonts w:ascii="Cambria" w:hAnsi="Cambria" w:cs="Arial"/>
                                  <w:b/>
                                  <w:color w:val="7A5E15" w:themeColor="accent6" w:themeShade="80"/>
                                  <w:sz w:val="20"/>
                                  <w:szCs w:val="20"/>
                                  <w:lang w:val="en-US"/>
                                  <w:rPrChange w:id="53" w:author="Ewan Klein" w:date="2015-09-15T11:37:00Z">
                                    <w:rPr>
                                      <w:rFonts w:ascii="Arial" w:hAnsi="Arial" w:cs="Arial"/>
                                      <w:b/>
                                      <w:bCs/>
                                      <w:color w:val="000000"/>
                                      <w:lang w:val="en-US"/>
                                    </w:rPr>
                                  </w:rPrChange>
                                </w:rPr>
                                <w:t>Monday 28th September</w:t>
                              </w:r>
                            </w:ins>
                          </w:p>
                          <w:p w14:paraId="085936FA" w14:textId="77777777" w:rsidR="004C0FCD" w:rsidRPr="004C0FCD" w:rsidRDefault="004C0FCD" w:rsidP="004C0FCD">
                            <w:pPr>
                              <w:spacing w:after="0" w:line="240" w:lineRule="auto"/>
                              <w:rPr>
                                <w:ins w:id="54" w:author="Ewan Klein" w:date="2015-09-15T11:31:00Z"/>
                                <w:rFonts w:ascii="Cambria" w:eastAsia="Times New Roman" w:hAnsi="Cambria" w:cs="Times New Roman"/>
                                <w:color w:val="7A5E15" w:themeColor="accent6" w:themeShade="80"/>
                                <w:sz w:val="20"/>
                                <w:szCs w:val="20"/>
                                <w:lang w:val="en-US"/>
                                <w:rPrChange w:id="55" w:author="Ewan Klein" w:date="2015-09-15T11:35:00Z">
                                  <w:rPr>
                                    <w:ins w:id="56" w:author="Ewan Klein" w:date="2015-09-15T11:31:00Z"/>
                                    <w:rFonts w:ascii="Times New Roman" w:eastAsia="Times New Roman" w:hAnsi="Times New Roman" w:cs="Times New Roman"/>
                                    <w:color w:val="auto"/>
                                    <w:sz w:val="24"/>
                                    <w:szCs w:val="24"/>
                                    <w:lang w:val="en-US"/>
                                  </w:rPr>
                                </w:rPrChange>
                              </w:rPr>
                            </w:pPr>
                          </w:p>
                          <w:p w14:paraId="619ED88E" w14:textId="77777777" w:rsidR="004C0FCD" w:rsidRPr="004C0FCD" w:rsidRDefault="004C0FCD" w:rsidP="004C0FCD">
                            <w:pPr>
                              <w:spacing w:after="0" w:line="240" w:lineRule="auto"/>
                              <w:rPr>
                                <w:ins w:id="57" w:author="Ewan Klein" w:date="2015-09-15T11:31:00Z"/>
                                <w:rFonts w:ascii="Cambria" w:hAnsi="Cambria" w:cs="Times New Roman"/>
                                <w:color w:val="7A5E15" w:themeColor="accent6" w:themeShade="80"/>
                                <w:sz w:val="20"/>
                                <w:szCs w:val="20"/>
                                <w:lang w:val="en-US"/>
                                <w:rPrChange w:id="58" w:author="Ewan Klein" w:date="2015-09-15T11:35:00Z">
                                  <w:rPr>
                                    <w:ins w:id="59" w:author="Ewan Klein" w:date="2015-09-15T11:31:00Z"/>
                                    <w:rFonts w:ascii="Times New Roman" w:hAnsi="Times New Roman" w:cs="Times New Roman"/>
                                    <w:color w:val="auto"/>
                                    <w:sz w:val="24"/>
                                    <w:szCs w:val="24"/>
                                    <w:lang w:val="en-US"/>
                                  </w:rPr>
                                </w:rPrChange>
                              </w:rPr>
                            </w:pPr>
                            <w:ins w:id="60" w:author="Ewan Klein" w:date="2015-09-15T11:31:00Z">
                              <w:r w:rsidRPr="004C0FCD">
                                <w:rPr>
                                  <w:rFonts w:ascii="Cambria" w:hAnsi="Cambria" w:cs="Arial"/>
                                  <w:color w:val="7A5E15" w:themeColor="accent6" w:themeShade="80"/>
                                  <w:sz w:val="20"/>
                                  <w:szCs w:val="20"/>
                                  <w:lang w:val="en-US"/>
                                  <w:rPrChange w:id="61" w:author="Ewan Klein" w:date="2015-09-15T11:35:00Z">
                                    <w:rPr>
                                      <w:rFonts w:ascii="Arial" w:hAnsi="Arial" w:cs="Arial"/>
                                      <w:color w:val="000000"/>
                                      <w:lang w:val="en-US"/>
                                    </w:rPr>
                                  </w:rPrChange>
                                </w:rPr>
                                <w:t>We’ll use your answers in coming up with a decision as to which students should participate, based on the evidence that your answer provides on the following issues:</w:t>
                              </w:r>
                            </w:ins>
                          </w:p>
                          <w:p w14:paraId="25E6A138" w14:textId="77777777" w:rsidR="004C0FCD" w:rsidRPr="004C0FCD" w:rsidRDefault="004C0FCD" w:rsidP="004C0FCD">
                            <w:pPr>
                              <w:spacing w:after="0" w:line="240" w:lineRule="auto"/>
                              <w:rPr>
                                <w:ins w:id="62" w:author="Ewan Klein" w:date="2015-09-15T11:31:00Z"/>
                                <w:rFonts w:ascii="Cambria" w:eastAsia="Times New Roman" w:hAnsi="Cambria" w:cs="Times New Roman"/>
                                <w:color w:val="7A5E15" w:themeColor="accent6" w:themeShade="80"/>
                                <w:sz w:val="20"/>
                                <w:szCs w:val="20"/>
                                <w:lang w:val="en-US"/>
                                <w:rPrChange w:id="63" w:author="Ewan Klein" w:date="2015-09-15T11:35:00Z">
                                  <w:rPr>
                                    <w:ins w:id="64" w:author="Ewan Klein" w:date="2015-09-15T11:31:00Z"/>
                                    <w:rFonts w:ascii="Times New Roman" w:eastAsia="Times New Roman" w:hAnsi="Times New Roman" w:cs="Times New Roman"/>
                                    <w:color w:val="auto"/>
                                    <w:sz w:val="24"/>
                                    <w:szCs w:val="24"/>
                                    <w:lang w:val="en-US"/>
                                  </w:rPr>
                                </w:rPrChange>
                              </w:rPr>
                            </w:pPr>
                          </w:p>
                          <w:p w14:paraId="1BC3AED2" w14:textId="77777777" w:rsidR="004C0FCD" w:rsidRPr="004C0FCD" w:rsidRDefault="004C0FCD" w:rsidP="004C0FCD">
                            <w:pPr>
                              <w:numPr>
                                <w:ilvl w:val="0"/>
                                <w:numId w:val="9"/>
                              </w:numPr>
                              <w:spacing w:after="0" w:line="240" w:lineRule="auto"/>
                              <w:textAlignment w:val="baseline"/>
                              <w:rPr>
                                <w:ins w:id="65" w:author="Ewan Klein" w:date="2015-09-15T11:31:00Z"/>
                                <w:rFonts w:ascii="Cambria" w:hAnsi="Cambria" w:cs="Arial"/>
                                <w:color w:val="7A5E15" w:themeColor="accent6" w:themeShade="80"/>
                                <w:sz w:val="20"/>
                                <w:szCs w:val="20"/>
                                <w:lang w:val="en-US"/>
                                <w:rPrChange w:id="66" w:author="Ewan Klein" w:date="2015-09-15T11:35:00Z">
                                  <w:rPr>
                                    <w:ins w:id="67" w:author="Ewan Klein" w:date="2015-09-15T11:31:00Z"/>
                                    <w:rFonts w:ascii="Arial" w:hAnsi="Arial" w:cs="Arial"/>
                                    <w:color w:val="000000"/>
                                    <w:lang w:val="en-US"/>
                                  </w:rPr>
                                </w:rPrChange>
                              </w:rPr>
                            </w:pPr>
                            <w:ins w:id="68" w:author="Ewan Klein" w:date="2015-09-15T11:31:00Z">
                              <w:r w:rsidRPr="004C0FCD">
                                <w:rPr>
                                  <w:rFonts w:ascii="Cambria" w:hAnsi="Cambria" w:cs="Arial"/>
                                  <w:color w:val="7A5E15" w:themeColor="accent6" w:themeShade="80"/>
                                  <w:sz w:val="20"/>
                                  <w:szCs w:val="20"/>
                                  <w:lang w:val="en-US"/>
                                  <w:rPrChange w:id="69" w:author="Ewan Klein" w:date="2015-09-15T11:35:00Z">
                                    <w:rPr>
                                      <w:rFonts w:ascii="Arial" w:hAnsi="Arial" w:cs="Arial"/>
                                      <w:color w:val="000000"/>
                                      <w:lang w:val="en-US"/>
                                    </w:rPr>
                                  </w:rPrChange>
                                </w:rPr>
                                <w:t>Motivation</w:t>
                              </w:r>
                            </w:ins>
                          </w:p>
                          <w:p w14:paraId="3D168116" w14:textId="77777777" w:rsidR="004C0FCD" w:rsidRPr="004C0FCD" w:rsidRDefault="004C0FCD" w:rsidP="004C0FCD">
                            <w:pPr>
                              <w:numPr>
                                <w:ilvl w:val="0"/>
                                <w:numId w:val="9"/>
                              </w:numPr>
                              <w:spacing w:after="0" w:line="240" w:lineRule="auto"/>
                              <w:textAlignment w:val="baseline"/>
                              <w:rPr>
                                <w:ins w:id="70" w:author="Ewan Klein" w:date="2015-09-15T11:31:00Z"/>
                                <w:rFonts w:ascii="Cambria" w:hAnsi="Cambria" w:cs="Arial"/>
                                <w:color w:val="7A5E15" w:themeColor="accent6" w:themeShade="80"/>
                                <w:sz w:val="20"/>
                                <w:szCs w:val="20"/>
                                <w:lang w:val="en-US"/>
                                <w:rPrChange w:id="71" w:author="Ewan Klein" w:date="2015-09-15T11:35:00Z">
                                  <w:rPr>
                                    <w:ins w:id="72" w:author="Ewan Klein" w:date="2015-09-15T11:31:00Z"/>
                                    <w:rFonts w:ascii="Arial" w:hAnsi="Arial" w:cs="Arial"/>
                                    <w:color w:val="000000"/>
                                    <w:lang w:val="en-US"/>
                                  </w:rPr>
                                </w:rPrChange>
                              </w:rPr>
                            </w:pPr>
                            <w:ins w:id="73" w:author="Ewan Klein" w:date="2015-09-15T11:31:00Z">
                              <w:r w:rsidRPr="004C0FCD">
                                <w:rPr>
                                  <w:rFonts w:ascii="Cambria" w:hAnsi="Cambria" w:cs="Arial"/>
                                  <w:color w:val="7A5E15" w:themeColor="accent6" w:themeShade="80"/>
                                  <w:sz w:val="20"/>
                                  <w:szCs w:val="20"/>
                                  <w:lang w:val="en-US"/>
                                  <w:rPrChange w:id="74" w:author="Ewan Klein" w:date="2015-09-15T11:35:00Z">
                                    <w:rPr>
                                      <w:rFonts w:ascii="Arial" w:hAnsi="Arial" w:cs="Arial"/>
                                      <w:color w:val="000000"/>
                                      <w:lang w:val="en-US"/>
                                    </w:rPr>
                                  </w:rPrChange>
                                </w:rPr>
                                <w:t>Being prepared to work collaboratively, bridging across different disciplines</w:t>
                              </w:r>
                            </w:ins>
                          </w:p>
                          <w:p w14:paraId="2362F7D2" w14:textId="77777777" w:rsidR="004C0FCD" w:rsidRPr="004C0FCD" w:rsidRDefault="004C0FCD" w:rsidP="004C0FCD">
                            <w:pPr>
                              <w:numPr>
                                <w:ilvl w:val="0"/>
                                <w:numId w:val="9"/>
                              </w:numPr>
                              <w:spacing w:after="0" w:line="240" w:lineRule="auto"/>
                              <w:textAlignment w:val="baseline"/>
                              <w:rPr>
                                <w:ins w:id="75" w:author="Ewan Klein" w:date="2015-09-15T11:31:00Z"/>
                                <w:rFonts w:ascii="Cambria" w:hAnsi="Cambria" w:cs="Arial"/>
                                <w:color w:val="7A5E15" w:themeColor="accent6" w:themeShade="80"/>
                                <w:sz w:val="20"/>
                                <w:szCs w:val="20"/>
                                <w:lang w:val="en-US"/>
                                <w:rPrChange w:id="76" w:author="Ewan Klein" w:date="2015-09-15T11:35:00Z">
                                  <w:rPr>
                                    <w:ins w:id="77" w:author="Ewan Klein" w:date="2015-09-15T11:31:00Z"/>
                                    <w:rFonts w:ascii="Arial" w:hAnsi="Arial" w:cs="Arial"/>
                                    <w:color w:val="000000"/>
                                    <w:lang w:val="en-US"/>
                                  </w:rPr>
                                </w:rPrChange>
                              </w:rPr>
                            </w:pPr>
                            <w:ins w:id="78" w:author="Ewan Klein" w:date="2015-09-15T11:31:00Z">
                              <w:r w:rsidRPr="004C0FCD">
                                <w:rPr>
                                  <w:rFonts w:ascii="Cambria" w:hAnsi="Cambria" w:cs="Arial"/>
                                  <w:color w:val="7A5E15" w:themeColor="accent6" w:themeShade="80"/>
                                  <w:sz w:val="20"/>
                                  <w:szCs w:val="20"/>
                                  <w:lang w:val="en-US"/>
                                  <w:rPrChange w:id="79" w:author="Ewan Klein" w:date="2015-09-15T11:35:00Z">
                                    <w:rPr>
                                      <w:rFonts w:ascii="Arial" w:hAnsi="Arial" w:cs="Arial"/>
                                      <w:color w:val="000000"/>
                                      <w:lang w:val="en-US"/>
                                    </w:rPr>
                                  </w:rPrChange>
                                </w:rPr>
                                <w:t>Recognition that There is No Right Answer to complex societal challenges</w:t>
                              </w:r>
                            </w:ins>
                          </w:p>
                          <w:p w14:paraId="26C9EA10" w14:textId="70A4950A" w:rsidR="004C0FCD" w:rsidRPr="004C0FCD" w:rsidRDefault="004C0FCD" w:rsidP="004C0FCD">
                            <w:pPr>
                              <w:numPr>
                                <w:ilvl w:val="0"/>
                                <w:numId w:val="9"/>
                              </w:numPr>
                              <w:spacing w:after="0" w:line="240" w:lineRule="auto"/>
                              <w:textAlignment w:val="baseline"/>
                              <w:rPr>
                                <w:ins w:id="80" w:author="Ewan Klein" w:date="2015-09-15T11:31:00Z"/>
                                <w:rFonts w:ascii="Cambria" w:hAnsi="Cambria" w:cs="Arial"/>
                                <w:color w:val="7A5E15" w:themeColor="accent6" w:themeShade="80"/>
                                <w:sz w:val="20"/>
                                <w:szCs w:val="20"/>
                                <w:lang w:val="en-US"/>
                                <w:rPrChange w:id="81" w:author="Ewan Klein" w:date="2015-09-15T11:35:00Z">
                                  <w:rPr>
                                    <w:ins w:id="82" w:author="Ewan Klein" w:date="2015-09-15T11:31:00Z"/>
                                    <w:rFonts w:ascii="Arial" w:hAnsi="Arial" w:cs="Arial"/>
                                    <w:color w:val="000000"/>
                                    <w:lang w:val="en-US"/>
                                  </w:rPr>
                                </w:rPrChange>
                              </w:rPr>
                            </w:pPr>
                            <w:ins w:id="83" w:author="Ewan Klein" w:date="2015-09-15T11:31:00Z">
                              <w:r w:rsidRPr="004C0FCD">
                                <w:rPr>
                                  <w:rFonts w:ascii="Cambria" w:hAnsi="Cambria" w:cs="Arial"/>
                                  <w:color w:val="7A5E15" w:themeColor="accent6" w:themeShade="80"/>
                                  <w:sz w:val="20"/>
                                  <w:szCs w:val="20"/>
                                  <w:lang w:val="en-US"/>
                                  <w:rPrChange w:id="84" w:author="Ewan Klein" w:date="2015-09-15T11:35:00Z">
                                    <w:rPr>
                                      <w:rFonts w:ascii="Arial" w:hAnsi="Arial" w:cs="Arial"/>
                                      <w:color w:val="000000"/>
                                      <w:lang w:val="en-US"/>
                                    </w:rPr>
                                  </w:rPrChange>
                                </w:rPr>
                                <w:t xml:space="preserve">Readiness to collect and use data in designing and building </w:t>
                              </w:r>
                            </w:ins>
                            <w:ins w:id="85" w:author="Ewan Klein" w:date="2015-09-15T11:38:00Z">
                              <w:r>
                                <w:rPr>
                                  <w:rFonts w:ascii="Cambria" w:hAnsi="Cambria" w:cs="Arial"/>
                                  <w:color w:val="7A5E15" w:themeColor="accent6" w:themeShade="80"/>
                                  <w:sz w:val="20"/>
                                  <w:szCs w:val="20"/>
                                  <w:lang w:val="en-US"/>
                                </w:rPr>
                                <w:t>a way of improving a sustainable food system</w:t>
                              </w:r>
                            </w:ins>
                          </w:p>
                          <w:p w14:paraId="2A7E4D3F" w14:textId="7F8B8DBC" w:rsidR="003F280C" w:rsidRPr="004C0FCD" w:rsidDel="004C0FCD" w:rsidRDefault="003F280C" w:rsidP="004C0FCD">
                            <w:pPr>
                              <w:widowControl w:val="0"/>
                              <w:autoSpaceDE w:val="0"/>
                              <w:autoSpaceDN w:val="0"/>
                              <w:adjustRightInd w:val="0"/>
                              <w:spacing w:after="0" w:line="240" w:lineRule="auto"/>
                              <w:rPr>
                                <w:del w:id="86" w:author="Ewan Klein" w:date="2015-09-15T11:31:00Z"/>
                                <w:rFonts w:ascii="Cambria" w:hAnsi="Cambria" w:cs="Times"/>
                                <w:color w:val="7A5E15" w:themeColor="accent6" w:themeShade="80"/>
                                <w:sz w:val="20"/>
                                <w:szCs w:val="20"/>
                                <w:lang w:val="en-US"/>
                                <w:rPrChange w:id="87" w:author="Ewan Klein" w:date="2015-09-15T11:35:00Z">
                                  <w:rPr>
                                    <w:del w:id="88" w:author="Ewan Klein" w:date="2015-09-15T11:31:00Z"/>
                                    <w:rFonts w:ascii="Times" w:hAnsi="Times" w:cs="Times"/>
                                    <w:color w:val="7A5E15" w:themeColor="accent6" w:themeShade="80"/>
                                    <w:sz w:val="20"/>
                                    <w:szCs w:val="20"/>
                                    <w:lang w:val="en-US"/>
                                  </w:rPr>
                                </w:rPrChange>
                              </w:rPr>
                            </w:pPr>
                            <w:del w:id="89" w:author="Ewan Klein" w:date="2015-09-15T11:31:00Z">
                              <w:r w:rsidRPr="004C0FCD" w:rsidDel="004C0FCD">
                                <w:rPr>
                                  <w:rFonts w:ascii="Cambria" w:hAnsi="Cambria" w:cs="Times"/>
                                  <w:color w:val="7A5E15" w:themeColor="accent6" w:themeShade="80"/>
                                  <w:sz w:val="20"/>
                                  <w:szCs w:val="20"/>
                                  <w:lang w:val="en-US"/>
                                  <w:rPrChange w:id="90" w:author="Ewan Klein" w:date="2015-09-15T11:35:00Z">
                                    <w:rPr>
                                      <w:rFonts w:ascii="Times" w:hAnsi="Times" w:cs="Times"/>
                                      <w:color w:val="7A5E15" w:themeColor="accent6" w:themeShade="80"/>
                                      <w:sz w:val="20"/>
                                      <w:szCs w:val="20"/>
                                      <w:lang w:val="en-US"/>
                                    </w:rPr>
                                  </w:rPrChange>
                                </w:rPr>
                                <w:delText>Data</w:delText>
                              </w:r>
                            </w:del>
                            <w:ins w:id="91" w:author="KLEIN Ewan" w:date="2015-09-07T22:32:00Z">
                              <w:del w:id="92" w:author="Ewan Klein" w:date="2015-09-15T11:31:00Z">
                                <w:r w:rsidR="00900758" w:rsidRPr="004C0FCD" w:rsidDel="004C0FCD">
                                  <w:rPr>
                                    <w:rFonts w:ascii="Cambria" w:hAnsi="Cambria" w:cs="Times"/>
                                    <w:color w:val="7A5E15" w:themeColor="accent6" w:themeShade="80"/>
                                    <w:sz w:val="20"/>
                                    <w:szCs w:val="20"/>
                                    <w:lang w:val="en-US"/>
                                    <w:rPrChange w:id="93" w:author="Ewan Klein" w:date="2015-09-15T11:35:00Z">
                                      <w:rPr>
                                        <w:rFonts w:ascii="Times" w:hAnsi="Times" w:cs="Times"/>
                                        <w:color w:val="7A5E15" w:themeColor="accent6" w:themeShade="80"/>
                                        <w:sz w:val="20"/>
                                        <w:szCs w:val="20"/>
                                        <w:lang w:val="en-US"/>
                                      </w:rPr>
                                    </w:rPrChange>
                                  </w:rPr>
                                  <w:delText>,</w:delText>
                                </w:r>
                              </w:del>
                            </w:ins>
                            <w:del w:id="94" w:author="Ewan Klein" w:date="2015-09-15T11:31:00Z">
                              <w:r w:rsidRPr="004C0FCD" w:rsidDel="004C0FCD">
                                <w:rPr>
                                  <w:rFonts w:ascii="Cambria" w:hAnsi="Cambria" w:cs="Times"/>
                                  <w:color w:val="7A5E15" w:themeColor="accent6" w:themeShade="80"/>
                                  <w:sz w:val="20"/>
                                  <w:szCs w:val="20"/>
                                  <w:lang w:val="en-US"/>
                                  <w:rPrChange w:id="95" w:author="Ewan Klein" w:date="2015-09-15T11:35:00Z">
                                    <w:rPr>
                                      <w:rFonts w:ascii="Times" w:hAnsi="Times" w:cs="Times"/>
                                      <w:color w:val="7A5E15" w:themeColor="accent6" w:themeShade="80"/>
                                      <w:sz w:val="20"/>
                                      <w:szCs w:val="20"/>
                                      <w:lang w:val="en-US"/>
                                    </w:rPr>
                                  </w:rPrChange>
                                </w:rPr>
                                <w:delText xml:space="preserve"> Design and Society is a new sort of course that combines interdisciplinary teamwork, with practice -based challenges. It is a collaboration </w:delText>
                              </w:r>
                              <w:r w:rsidR="00653B22" w:rsidRPr="004C0FCD" w:rsidDel="004C0FCD">
                                <w:rPr>
                                  <w:rFonts w:ascii="Cambria" w:hAnsi="Cambria" w:cs="Times"/>
                                  <w:color w:val="7A5E15" w:themeColor="accent6" w:themeShade="80"/>
                                  <w:sz w:val="20"/>
                                  <w:szCs w:val="20"/>
                                  <w:lang w:val="en-US"/>
                                  <w:rPrChange w:id="96" w:author="Ewan Klein" w:date="2015-09-15T11:35:00Z">
                                    <w:rPr>
                                      <w:rFonts w:ascii="Times" w:hAnsi="Times" w:cs="Times"/>
                                      <w:color w:val="7A5E15" w:themeColor="accent6" w:themeShade="80"/>
                                      <w:sz w:val="20"/>
                                      <w:szCs w:val="20"/>
                                      <w:lang w:val="en-US"/>
                                    </w:rPr>
                                  </w:rPrChange>
                                </w:rPr>
                                <w:delText xml:space="preserve">by </w:delText>
                              </w:r>
                              <w:r w:rsidRPr="004C0FCD" w:rsidDel="004C0FCD">
                                <w:rPr>
                                  <w:rFonts w:ascii="Cambria" w:hAnsi="Cambria" w:cs="Times"/>
                                  <w:color w:val="7A5E15" w:themeColor="accent6" w:themeShade="80"/>
                                  <w:sz w:val="20"/>
                                  <w:szCs w:val="20"/>
                                  <w:lang w:val="en-US"/>
                                  <w:rPrChange w:id="97" w:author="Ewan Klein" w:date="2015-09-15T11:35:00Z">
                                    <w:rPr>
                                      <w:rFonts w:ascii="Times" w:hAnsi="Times" w:cs="Times"/>
                                      <w:color w:val="7A5E15" w:themeColor="accent6" w:themeShade="80"/>
                                      <w:sz w:val="20"/>
                                      <w:szCs w:val="20"/>
                                      <w:lang w:val="en-US"/>
                                    </w:rPr>
                                  </w:rPrChange>
                                </w:rPr>
                                <w:delText>the Schools of Informatics, Social and Political Studies, and Design</w:delText>
                              </w:r>
                            </w:del>
                            <w:ins w:id="98" w:author="KLEIN Ewan" w:date="2015-09-07T22:32:00Z">
                              <w:del w:id="99" w:author="Ewan Klein" w:date="2015-09-15T11:31:00Z">
                                <w:r w:rsidR="00900758" w:rsidRPr="004C0FCD" w:rsidDel="004C0FCD">
                                  <w:rPr>
                                    <w:rFonts w:ascii="Cambria" w:hAnsi="Cambria" w:cs="Times"/>
                                    <w:color w:val="7A5E15" w:themeColor="accent6" w:themeShade="80"/>
                                    <w:sz w:val="20"/>
                                    <w:szCs w:val="20"/>
                                    <w:lang w:val="en-US"/>
                                    <w:rPrChange w:id="100" w:author="Ewan Klein" w:date="2015-09-15T11:35:00Z">
                                      <w:rPr>
                                        <w:rFonts w:ascii="Times" w:hAnsi="Times" w:cs="Times"/>
                                        <w:color w:val="7A5E15" w:themeColor="accent6" w:themeShade="80"/>
                                        <w:sz w:val="20"/>
                                        <w:szCs w:val="20"/>
                                        <w:lang w:val="en-US"/>
                                      </w:rPr>
                                    </w:rPrChange>
                                  </w:rPr>
                                  <w:delText xml:space="preserve"> Informatics</w:delText>
                                </w:r>
                              </w:del>
                            </w:ins>
                            <w:del w:id="101" w:author="Ewan Klein" w:date="2015-09-15T11:31:00Z">
                              <w:r w:rsidRPr="004C0FCD" w:rsidDel="004C0FCD">
                                <w:rPr>
                                  <w:rFonts w:ascii="Cambria" w:hAnsi="Cambria" w:cs="Times"/>
                                  <w:color w:val="7A5E15" w:themeColor="accent6" w:themeShade="80"/>
                                  <w:sz w:val="20"/>
                                  <w:szCs w:val="20"/>
                                  <w:lang w:val="en-US"/>
                                  <w:rPrChange w:id="102" w:author="Ewan Klein" w:date="2015-09-15T11:35:00Z">
                                    <w:rPr>
                                      <w:rFonts w:ascii="Times" w:hAnsi="Times" w:cs="Times"/>
                                      <w:color w:val="7A5E15" w:themeColor="accent6" w:themeShade="80"/>
                                      <w:sz w:val="20"/>
                                      <w:szCs w:val="20"/>
                                      <w:lang w:val="en-US"/>
                                    </w:rPr>
                                  </w:rPrChange>
                                </w:rPr>
                                <w:delText>.</w:delText>
                              </w:r>
                            </w:del>
                          </w:p>
                          <w:p w14:paraId="4A66326B" w14:textId="75AC2135" w:rsidR="003F280C" w:rsidRPr="004C0FCD" w:rsidDel="004C0FCD" w:rsidRDefault="003F280C" w:rsidP="004C0FCD">
                            <w:pPr>
                              <w:widowControl w:val="0"/>
                              <w:autoSpaceDE w:val="0"/>
                              <w:autoSpaceDN w:val="0"/>
                              <w:adjustRightInd w:val="0"/>
                              <w:spacing w:after="0" w:line="240" w:lineRule="auto"/>
                              <w:rPr>
                                <w:del w:id="103" w:author="Ewan Klein" w:date="2015-09-15T11:31:00Z"/>
                                <w:rFonts w:ascii="Cambria" w:hAnsi="Cambria" w:cs="Times"/>
                                <w:color w:val="7A5E15" w:themeColor="accent6" w:themeShade="80"/>
                                <w:sz w:val="20"/>
                                <w:szCs w:val="20"/>
                                <w:lang w:val="en-US"/>
                                <w:rPrChange w:id="104" w:author="Ewan Klein" w:date="2015-09-15T11:35:00Z">
                                  <w:rPr>
                                    <w:del w:id="105" w:author="Ewan Klein" w:date="2015-09-15T11:31:00Z"/>
                                    <w:rFonts w:ascii="Times" w:hAnsi="Times" w:cs="Times"/>
                                    <w:color w:val="7A5E15" w:themeColor="accent6" w:themeShade="80"/>
                                    <w:sz w:val="20"/>
                                    <w:szCs w:val="20"/>
                                    <w:lang w:val="en-US"/>
                                  </w:rPr>
                                </w:rPrChange>
                              </w:rPr>
                            </w:pPr>
                            <w:del w:id="106" w:author="Ewan Klein" w:date="2015-09-15T11:31:00Z">
                              <w:r w:rsidRPr="004C0FCD" w:rsidDel="004C0FCD">
                                <w:rPr>
                                  <w:rFonts w:ascii="Cambria" w:hAnsi="Cambria" w:cs="Times"/>
                                  <w:color w:val="7A5E15" w:themeColor="accent6" w:themeShade="80"/>
                                  <w:sz w:val="20"/>
                                  <w:szCs w:val="20"/>
                                  <w:lang w:val="en-US"/>
                                  <w:rPrChange w:id="107" w:author="Ewan Klein" w:date="2015-09-15T11:35:00Z">
                                    <w:rPr>
                                      <w:rFonts w:ascii="Times" w:hAnsi="Times" w:cs="Times"/>
                                      <w:color w:val="7A5E15" w:themeColor="accent6" w:themeShade="80"/>
                                      <w:sz w:val="20"/>
                                      <w:szCs w:val="20"/>
                                      <w:lang w:val="en-US"/>
                                    </w:rPr>
                                  </w:rPrChange>
                                </w:rPr>
                                <w:delText xml:space="preserve"> </w:delText>
                              </w:r>
                            </w:del>
                          </w:p>
                          <w:p w14:paraId="4DA9061E" w14:textId="36C1FF6B" w:rsidR="003F280C" w:rsidRPr="004C0FCD" w:rsidDel="004C0FCD" w:rsidRDefault="003F280C" w:rsidP="004C0FCD">
                            <w:pPr>
                              <w:widowControl w:val="0"/>
                              <w:autoSpaceDE w:val="0"/>
                              <w:autoSpaceDN w:val="0"/>
                              <w:adjustRightInd w:val="0"/>
                              <w:spacing w:after="0" w:line="240" w:lineRule="auto"/>
                              <w:rPr>
                                <w:del w:id="108" w:author="Ewan Klein" w:date="2015-09-15T11:31:00Z"/>
                                <w:rFonts w:ascii="Cambria" w:hAnsi="Cambria" w:cs="Times"/>
                                <w:color w:val="7A5E15" w:themeColor="accent6" w:themeShade="80"/>
                                <w:sz w:val="20"/>
                                <w:szCs w:val="20"/>
                                <w:lang w:val="en-US"/>
                                <w:rPrChange w:id="109" w:author="Ewan Klein" w:date="2015-09-15T11:35:00Z">
                                  <w:rPr>
                                    <w:del w:id="110" w:author="Ewan Klein" w:date="2015-09-15T11:31:00Z"/>
                                    <w:rFonts w:ascii="Times" w:hAnsi="Times" w:cs="Times"/>
                                    <w:color w:val="7A5E15" w:themeColor="accent6" w:themeShade="80"/>
                                    <w:sz w:val="20"/>
                                    <w:szCs w:val="20"/>
                                    <w:lang w:val="en-US"/>
                                  </w:rPr>
                                </w:rPrChange>
                              </w:rPr>
                            </w:pPr>
                            <w:del w:id="111" w:author="Ewan Klein" w:date="2015-09-15T11:31:00Z">
                              <w:r w:rsidRPr="004C0FCD" w:rsidDel="004C0FCD">
                                <w:rPr>
                                  <w:rFonts w:ascii="Cambria" w:hAnsi="Cambria" w:cs="Times"/>
                                  <w:color w:val="7A5E15" w:themeColor="accent6" w:themeShade="80"/>
                                  <w:sz w:val="20"/>
                                  <w:szCs w:val="20"/>
                                  <w:lang w:val="en-US"/>
                                  <w:rPrChange w:id="112" w:author="Ewan Klein" w:date="2015-09-15T11:35:00Z">
                                    <w:rPr>
                                      <w:rFonts w:ascii="Times" w:hAnsi="Times" w:cs="Times"/>
                                      <w:color w:val="7A5E15" w:themeColor="accent6" w:themeShade="80"/>
                                      <w:sz w:val="20"/>
                                      <w:szCs w:val="20"/>
                                      <w:lang w:val="en-US"/>
                                    </w:rPr>
                                  </w:rPrChange>
                                </w:rPr>
                                <w:delText>In today’s economy</w:delText>
                              </w:r>
                            </w:del>
                            <w:ins w:id="113" w:author="KLEIN Ewan" w:date="2015-09-07T22:32:00Z">
                              <w:del w:id="114" w:author="Ewan Klein" w:date="2015-09-15T11:31:00Z">
                                <w:r w:rsidR="00900758" w:rsidRPr="004C0FCD" w:rsidDel="004C0FCD">
                                  <w:rPr>
                                    <w:rFonts w:ascii="Cambria" w:hAnsi="Cambria" w:cs="Times"/>
                                    <w:color w:val="7A5E15" w:themeColor="accent6" w:themeShade="80"/>
                                    <w:sz w:val="20"/>
                                    <w:szCs w:val="20"/>
                                    <w:lang w:val="en-US"/>
                                    <w:rPrChange w:id="115" w:author="Ewan Klein" w:date="2015-09-15T11:35:00Z">
                                      <w:rPr>
                                        <w:rFonts w:ascii="Times" w:hAnsi="Times" w:cs="Times"/>
                                        <w:color w:val="7A5E15" w:themeColor="accent6" w:themeShade="80"/>
                                        <w:sz w:val="20"/>
                                        <w:szCs w:val="20"/>
                                        <w:lang w:val="en-US"/>
                                      </w:rPr>
                                    </w:rPrChange>
                                  </w:rPr>
                                  <w:delText>,</w:delText>
                                </w:r>
                              </w:del>
                            </w:ins>
                            <w:del w:id="116" w:author="Ewan Klein" w:date="2015-09-15T11:31:00Z">
                              <w:r w:rsidRPr="004C0FCD" w:rsidDel="004C0FCD">
                                <w:rPr>
                                  <w:rFonts w:ascii="Cambria" w:hAnsi="Cambria" w:cs="Times"/>
                                  <w:color w:val="7A5E15" w:themeColor="accent6" w:themeShade="80"/>
                                  <w:sz w:val="20"/>
                                  <w:szCs w:val="20"/>
                                  <w:lang w:val="en-US"/>
                                  <w:rPrChange w:id="117" w:author="Ewan Klein" w:date="2015-09-15T11:35:00Z">
                                    <w:rPr>
                                      <w:rFonts w:ascii="Times" w:hAnsi="Times" w:cs="Times"/>
                                      <w:color w:val="7A5E15" w:themeColor="accent6" w:themeShade="80"/>
                                      <w:sz w:val="20"/>
                                      <w:szCs w:val="20"/>
                                      <w:lang w:val="en-US"/>
                                    </w:rPr>
                                  </w:rPrChange>
                                </w:rPr>
                                <w:delText xml:space="preserve"> students need to develop the skills to work together with people with </w:delText>
                              </w:r>
                            </w:del>
                            <w:ins w:id="118" w:author="KLEIN Ewan" w:date="2015-09-07T22:33:00Z">
                              <w:del w:id="119" w:author="Ewan Klein" w:date="2015-09-15T11:31:00Z">
                                <w:r w:rsidR="00900758" w:rsidRPr="004C0FCD" w:rsidDel="004C0FCD">
                                  <w:rPr>
                                    <w:rFonts w:ascii="Cambria" w:hAnsi="Cambria" w:cs="Times"/>
                                    <w:color w:val="7A5E15" w:themeColor="accent6" w:themeShade="80"/>
                                    <w:sz w:val="20"/>
                                    <w:szCs w:val="20"/>
                                    <w:lang w:val="en-US"/>
                                    <w:rPrChange w:id="120" w:author="Ewan Klein" w:date="2015-09-15T11:35:00Z">
                                      <w:rPr>
                                        <w:rFonts w:ascii="Times" w:hAnsi="Times" w:cs="Times"/>
                                        <w:color w:val="7A5E15" w:themeColor="accent6" w:themeShade="80"/>
                                        <w:sz w:val="20"/>
                                        <w:szCs w:val="20"/>
                                        <w:lang w:val="en-US"/>
                                      </w:rPr>
                                    </w:rPrChange>
                                  </w:rPr>
                                  <w:delText xml:space="preserve">across </w:delText>
                                </w:r>
                              </w:del>
                            </w:ins>
                            <w:del w:id="121" w:author="Ewan Klein" w:date="2015-09-15T11:31:00Z">
                              <w:r w:rsidRPr="004C0FCD" w:rsidDel="004C0FCD">
                                <w:rPr>
                                  <w:rFonts w:ascii="Cambria" w:hAnsi="Cambria" w:cs="Times"/>
                                  <w:color w:val="7A5E15" w:themeColor="accent6" w:themeShade="80"/>
                                  <w:sz w:val="20"/>
                                  <w:szCs w:val="20"/>
                                  <w:lang w:val="en-US"/>
                                  <w:rPrChange w:id="122" w:author="Ewan Klein" w:date="2015-09-15T11:35:00Z">
                                    <w:rPr>
                                      <w:rFonts w:ascii="Times" w:hAnsi="Times" w:cs="Times"/>
                                      <w:color w:val="7A5E15" w:themeColor="accent6" w:themeShade="80"/>
                                      <w:sz w:val="20"/>
                                      <w:szCs w:val="20"/>
                                      <w:lang w:val="en-US"/>
                                    </w:rPr>
                                  </w:rPrChange>
                                </w:rPr>
                                <w:delText>different disciplin</w:delText>
                              </w:r>
                            </w:del>
                            <w:ins w:id="123" w:author="KLEIN Ewan" w:date="2015-09-07T22:33:00Z">
                              <w:del w:id="124" w:author="Ewan Klein" w:date="2015-09-15T11:31:00Z">
                                <w:r w:rsidR="00900758" w:rsidRPr="004C0FCD" w:rsidDel="004C0FCD">
                                  <w:rPr>
                                    <w:rFonts w:ascii="Cambria" w:hAnsi="Cambria" w:cs="Times"/>
                                    <w:color w:val="7A5E15" w:themeColor="accent6" w:themeShade="80"/>
                                    <w:sz w:val="20"/>
                                    <w:szCs w:val="20"/>
                                    <w:lang w:val="en-US"/>
                                    <w:rPrChange w:id="125" w:author="Ewan Klein" w:date="2015-09-15T11:35:00Z">
                                      <w:rPr>
                                        <w:rFonts w:ascii="Times" w:hAnsi="Times" w:cs="Times"/>
                                        <w:color w:val="7A5E15" w:themeColor="accent6" w:themeShade="80"/>
                                        <w:sz w:val="20"/>
                                        <w:szCs w:val="20"/>
                                        <w:lang w:val="en-US"/>
                                      </w:rPr>
                                    </w:rPrChange>
                                  </w:rPr>
                                  <w:delText>es</w:delText>
                                </w:r>
                              </w:del>
                            </w:ins>
                            <w:del w:id="126" w:author="Ewan Klein" w:date="2015-09-15T11:31:00Z">
                              <w:r w:rsidRPr="004C0FCD" w:rsidDel="004C0FCD">
                                <w:rPr>
                                  <w:rFonts w:ascii="Cambria" w:hAnsi="Cambria" w:cs="Times"/>
                                  <w:color w:val="7A5E15" w:themeColor="accent6" w:themeShade="80"/>
                                  <w:sz w:val="20"/>
                                  <w:szCs w:val="20"/>
                                  <w:lang w:val="en-US"/>
                                  <w:rPrChange w:id="127" w:author="Ewan Klein" w:date="2015-09-15T11:35:00Z">
                                    <w:rPr>
                                      <w:rFonts w:ascii="Times" w:hAnsi="Times" w:cs="Times"/>
                                      <w:color w:val="7A5E15" w:themeColor="accent6" w:themeShade="80"/>
                                      <w:sz w:val="20"/>
                                      <w:szCs w:val="20"/>
                                      <w:lang w:val="en-US"/>
                                    </w:rPr>
                                  </w:rPrChange>
                                </w:rPr>
                                <w:delText xml:space="preserve">ary training, </w:delText>
                              </w:r>
                            </w:del>
                            <w:ins w:id="128" w:author="KLEIN Ewan" w:date="2015-09-07T22:41:00Z">
                              <w:del w:id="129" w:author="Ewan Klein" w:date="2015-09-15T11:31:00Z">
                                <w:r w:rsidR="00A82D04" w:rsidRPr="004C0FCD" w:rsidDel="004C0FCD">
                                  <w:rPr>
                                    <w:rFonts w:ascii="Cambria" w:hAnsi="Cambria" w:cs="Times"/>
                                    <w:color w:val="7A5E15" w:themeColor="accent6" w:themeShade="80"/>
                                    <w:sz w:val="20"/>
                                    <w:szCs w:val="20"/>
                                    <w:lang w:val="en-US"/>
                                    <w:rPrChange w:id="130" w:author="Ewan Klein" w:date="2015-09-15T11:35:00Z">
                                      <w:rPr>
                                        <w:rFonts w:ascii="Times" w:hAnsi="Times" w:cs="Times"/>
                                        <w:color w:val="7A5E15" w:themeColor="accent6" w:themeShade="80"/>
                                        <w:sz w:val="20"/>
                                        <w:szCs w:val="20"/>
                                        <w:lang w:val="en-US"/>
                                      </w:rPr>
                                    </w:rPrChange>
                                  </w:rPr>
                                  <w:delText xml:space="preserve">and </w:delText>
                                </w:r>
                              </w:del>
                            </w:ins>
                            <w:ins w:id="131" w:author="KLEIN Ewan" w:date="2015-09-07T22:49:00Z">
                              <w:del w:id="132" w:author="Ewan Klein" w:date="2015-09-15T11:31:00Z">
                                <w:r w:rsidR="0029640E" w:rsidRPr="004C0FCD" w:rsidDel="004C0FCD">
                                  <w:rPr>
                                    <w:rFonts w:ascii="Cambria" w:hAnsi="Cambria" w:cs="Times"/>
                                    <w:color w:val="7A5E15" w:themeColor="accent6" w:themeShade="80"/>
                                    <w:sz w:val="20"/>
                                    <w:szCs w:val="20"/>
                                    <w:lang w:val="en-US"/>
                                    <w:rPrChange w:id="133" w:author="Ewan Klein" w:date="2015-09-15T11:35:00Z">
                                      <w:rPr>
                                        <w:rFonts w:ascii="Times" w:hAnsi="Times" w:cs="Times"/>
                                        <w:color w:val="7A5E15" w:themeColor="accent6" w:themeShade="80"/>
                                        <w:sz w:val="20"/>
                                        <w:szCs w:val="20"/>
                                        <w:lang w:val="en-US"/>
                                      </w:rPr>
                                    </w:rPrChange>
                                  </w:rPr>
                                  <w:delText xml:space="preserve">are likely to </w:delText>
                                </w:r>
                              </w:del>
                            </w:ins>
                            <w:del w:id="134" w:author="Ewan Klein" w:date="2015-09-15T11:31:00Z">
                              <w:r w:rsidRPr="004C0FCD" w:rsidDel="004C0FCD">
                                <w:rPr>
                                  <w:rFonts w:ascii="Cambria" w:hAnsi="Cambria" w:cs="Times"/>
                                  <w:color w:val="7A5E15" w:themeColor="accent6" w:themeShade="80"/>
                                  <w:sz w:val="20"/>
                                  <w:szCs w:val="20"/>
                                  <w:lang w:val="en-US"/>
                                  <w:rPrChange w:id="135" w:author="Ewan Klein" w:date="2015-09-15T11:35:00Z">
                                    <w:rPr>
                                      <w:rFonts w:ascii="Times" w:hAnsi="Times" w:cs="Times"/>
                                      <w:color w:val="7A5E15" w:themeColor="accent6" w:themeShade="80"/>
                                      <w:sz w:val="20"/>
                                      <w:szCs w:val="20"/>
                                      <w:lang w:val="en-US"/>
                                    </w:rPr>
                                  </w:rPrChange>
                                </w:rPr>
                                <w:delText>to tackle</w:delText>
                              </w:r>
                            </w:del>
                            <w:ins w:id="136" w:author="KLEIN Ewan" w:date="2015-09-07T22:49:00Z">
                              <w:del w:id="137" w:author="Ewan Klein" w:date="2015-09-15T11:31:00Z">
                                <w:r w:rsidR="0029640E" w:rsidRPr="004C0FCD" w:rsidDel="004C0FCD">
                                  <w:rPr>
                                    <w:rFonts w:ascii="Cambria" w:hAnsi="Cambria" w:cs="Times"/>
                                    <w:color w:val="7A5E15" w:themeColor="accent6" w:themeShade="80"/>
                                    <w:sz w:val="20"/>
                                    <w:szCs w:val="20"/>
                                    <w:lang w:val="en-US"/>
                                    <w:rPrChange w:id="138" w:author="Ewan Klein" w:date="2015-09-15T11:35:00Z">
                                      <w:rPr>
                                        <w:rFonts w:ascii="Times" w:hAnsi="Times" w:cs="Times"/>
                                        <w:color w:val="7A5E15" w:themeColor="accent6" w:themeShade="80"/>
                                        <w:sz w:val="20"/>
                                        <w:szCs w:val="20"/>
                                        <w:lang w:val="en-US"/>
                                      </w:rPr>
                                    </w:rPrChange>
                                  </w:rPr>
                                  <w:delText>be confronted by</w:delText>
                                </w:r>
                              </w:del>
                            </w:ins>
                            <w:del w:id="139" w:author="Ewan Klein" w:date="2015-09-15T11:31:00Z">
                              <w:r w:rsidRPr="004C0FCD" w:rsidDel="004C0FCD">
                                <w:rPr>
                                  <w:rFonts w:ascii="Cambria" w:hAnsi="Cambria" w:cs="Times"/>
                                  <w:color w:val="7A5E15" w:themeColor="accent6" w:themeShade="80"/>
                                  <w:sz w:val="20"/>
                                  <w:szCs w:val="20"/>
                                  <w:lang w:val="en-US"/>
                                  <w:rPrChange w:id="140" w:author="Ewan Klein" w:date="2015-09-15T11:35:00Z">
                                    <w:rPr>
                                      <w:rFonts w:ascii="Times" w:hAnsi="Times" w:cs="Times"/>
                                      <w:color w:val="7A5E15" w:themeColor="accent6" w:themeShade="80"/>
                                      <w:sz w:val="20"/>
                                      <w:szCs w:val="20"/>
                                      <w:lang w:val="en-US"/>
                                    </w:rPr>
                                  </w:rPrChange>
                                </w:rPr>
                                <w:delText xml:space="preserve"> multi-dimensional challenges with complex social, legal, political and technological dimensions. This learning-by-developing in a Living Lab course will introduce you to ways to </w:delText>
                              </w:r>
                            </w:del>
                            <w:ins w:id="141" w:author="KLEIN Ewan" w:date="2015-09-07T22:33:00Z">
                              <w:del w:id="142" w:author="Ewan Klein" w:date="2015-09-15T11:31:00Z">
                                <w:r w:rsidR="00900758" w:rsidRPr="004C0FCD" w:rsidDel="004C0FCD">
                                  <w:rPr>
                                    <w:rFonts w:ascii="Cambria" w:hAnsi="Cambria" w:cs="Times"/>
                                    <w:color w:val="7A5E15" w:themeColor="accent6" w:themeShade="80"/>
                                    <w:sz w:val="20"/>
                                    <w:szCs w:val="20"/>
                                    <w:lang w:val="en-US"/>
                                    <w:rPrChange w:id="143" w:author="Ewan Klein" w:date="2015-09-15T11:35:00Z">
                                      <w:rPr>
                                        <w:rFonts w:ascii="Times" w:hAnsi="Times" w:cs="Times"/>
                                        <w:color w:val="7A5E15" w:themeColor="accent6" w:themeShade="80"/>
                                        <w:sz w:val="20"/>
                                        <w:szCs w:val="20"/>
                                        <w:lang w:val="en-US"/>
                                      </w:rPr>
                                    </w:rPrChange>
                                  </w:rPr>
                                  <w:delText xml:space="preserve">of </w:delText>
                                </w:r>
                              </w:del>
                            </w:ins>
                            <w:del w:id="144" w:author="Ewan Klein" w:date="2015-09-15T11:31:00Z">
                              <w:r w:rsidRPr="004C0FCD" w:rsidDel="004C0FCD">
                                <w:rPr>
                                  <w:rFonts w:ascii="Cambria" w:hAnsi="Cambria" w:cs="Times"/>
                                  <w:color w:val="7A5E15" w:themeColor="accent6" w:themeShade="80"/>
                                  <w:sz w:val="20"/>
                                  <w:szCs w:val="20"/>
                                  <w:lang w:val="en-US"/>
                                  <w:rPrChange w:id="145" w:author="Ewan Klein" w:date="2015-09-15T11:35:00Z">
                                    <w:rPr>
                                      <w:rFonts w:ascii="Times" w:hAnsi="Times" w:cs="Times"/>
                                      <w:color w:val="7A5E15" w:themeColor="accent6" w:themeShade="80"/>
                                      <w:sz w:val="20"/>
                                      <w:szCs w:val="20"/>
                                      <w:lang w:val="en-US"/>
                                    </w:rPr>
                                  </w:rPrChange>
                                </w:rPr>
                                <w:delText>combin</w:delText>
                              </w:r>
                            </w:del>
                            <w:ins w:id="146" w:author="KLEIN Ewan" w:date="2015-09-07T22:33:00Z">
                              <w:del w:id="147" w:author="Ewan Klein" w:date="2015-09-15T11:31:00Z">
                                <w:r w:rsidR="00900758" w:rsidRPr="004C0FCD" w:rsidDel="004C0FCD">
                                  <w:rPr>
                                    <w:rFonts w:ascii="Cambria" w:hAnsi="Cambria" w:cs="Times"/>
                                    <w:color w:val="7A5E15" w:themeColor="accent6" w:themeShade="80"/>
                                    <w:sz w:val="20"/>
                                    <w:szCs w:val="20"/>
                                    <w:lang w:val="en-US"/>
                                    <w:rPrChange w:id="148" w:author="Ewan Klein" w:date="2015-09-15T11:35:00Z">
                                      <w:rPr>
                                        <w:rFonts w:ascii="Times" w:hAnsi="Times" w:cs="Times"/>
                                        <w:color w:val="7A5E15" w:themeColor="accent6" w:themeShade="80"/>
                                        <w:sz w:val="20"/>
                                        <w:szCs w:val="20"/>
                                        <w:lang w:val="en-US"/>
                                      </w:rPr>
                                    </w:rPrChange>
                                  </w:rPr>
                                  <w:delText>ing</w:delText>
                                </w:r>
                              </w:del>
                            </w:ins>
                            <w:del w:id="149" w:author="Ewan Klein" w:date="2015-09-15T11:31:00Z">
                              <w:r w:rsidRPr="004C0FCD" w:rsidDel="004C0FCD">
                                <w:rPr>
                                  <w:rFonts w:ascii="Cambria" w:hAnsi="Cambria" w:cs="Times"/>
                                  <w:color w:val="7A5E15" w:themeColor="accent6" w:themeShade="80"/>
                                  <w:sz w:val="20"/>
                                  <w:szCs w:val="20"/>
                                  <w:lang w:val="en-US"/>
                                  <w:rPrChange w:id="150" w:author="Ewan Klein" w:date="2015-09-15T11:35:00Z">
                                    <w:rPr>
                                      <w:rFonts w:ascii="Times" w:hAnsi="Times" w:cs="Times"/>
                                      <w:color w:val="7A5E15" w:themeColor="accent6" w:themeShade="80"/>
                                      <w:sz w:val="20"/>
                                      <w:szCs w:val="20"/>
                                      <w:lang w:val="en-US"/>
                                    </w:rPr>
                                  </w:rPrChange>
                                </w:rPr>
                                <w:delText xml:space="preserve">e modern methods </w:delText>
                              </w:r>
                            </w:del>
                            <w:ins w:id="151" w:author="KLEIN Ewan" w:date="2015-09-07T22:34:00Z">
                              <w:del w:id="152" w:author="Ewan Klein" w:date="2015-09-15T11:31:00Z">
                                <w:r w:rsidR="00900758" w:rsidRPr="004C0FCD" w:rsidDel="004C0FCD">
                                  <w:rPr>
                                    <w:rFonts w:ascii="Cambria" w:hAnsi="Cambria" w:cs="Times"/>
                                    <w:color w:val="7A5E15" w:themeColor="accent6" w:themeShade="80"/>
                                    <w:sz w:val="20"/>
                                    <w:szCs w:val="20"/>
                                    <w:lang w:val="en-US"/>
                                    <w:rPrChange w:id="153" w:author="Ewan Klein" w:date="2015-09-15T11:35:00Z">
                                      <w:rPr>
                                        <w:rFonts w:ascii="Times" w:hAnsi="Times" w:cs="Times"/>
                                        <w:color w:val="7A5E15" w:themeColor="accent6" w:themeShade="80"/>
                                        <w:sz w:val="20"/>
                                        <w:szCs w:val="20"/>
                                        <w:lang w:val="en-US"/>
                                      </w:rPr>
                                    </w:rPrChange>
                                  </w:rPr>
                                  <w:delText xml:space="preserve">tools </w:delText>
                                </w:r>
                              </w:del>
                            </w:ins>
                            <w:del w:id="154" w:author="Ewan Klein" w:date="2015-09-15T11:31:00Z">
                              <w:r w:rsidRPr="004C0FCD" w:rsidDel="004C0FCD">
                                <w:rPr>
                                  <w:rFonts w:ascii="Cambria" w:hAnsi="Cambria" w:cs="Times"/>
                                  <w:color w:val="7A5E15" w:themeColor="accent6" w:themeShade="80"/>
                                  <w:sz w:val="20"/>
                                  <w:szCs w:val="20"/>
                                  <w:lang w:val="en-US"/>
                                  <w:rPrChange w:id="155" w:author="Ewan Klein" w:date="2015-09-15T11:35:00Z">
                                    <w:rPr>
                                      <w:rFonts w:ascii="Times" w:hAnsi="Times" w:cs="Times"/>
                                      <w:color w:val="7A5E15" w:themeColor="accent6" w:themeShade="80"/>
                                      <w:sz w:val="20"/>
                                      <w:szCs w:val="20"/>
                                      <w:lang w:val="en-US"/>
                                    </w:rPr>
                                  </w:rPrChange>
                                </w:rPr>
                                <w:delText xml:space="preserve">of </w:delText>
                              </w:r>
                            </w:del>
                            <w:ins w:id="156" w:author="KLEIN Ewan" w:date="2015-09-07T22:34:00Z">
                              <w:del w:id="157" w:author="Ewan Klein" w:date="2015-09-15T11:31:00Z">
                                <w:r w:rsidR="00900758" w:rsidRPr="004C0FCD" w:rsidDel="004C0FCD">
                                  <w:rPr>
                                    <w:rFonts w:ascii="Cambria" w:hAnsi="Cambria" w:cs="Times"/>
                                    <w:color w:val="7A5E15" w:themeColor="accent6" w:themeShade="80"/>
                                    <w:sz w:val="20"/>
                                    <w:szCs w:val="20"/>
                                    <w:lang w:val="en-US"/>
                                    <w:rPrChange w:id="158" w:author="Ewan Klein" w:date="2015-09-15T11:35:00Z">
                                      <w:rPr>
                                        <w:rFonts w:ascii="Times" w:hAnsi="Times" w:cs="Times"/>
                                        <w:color w:val="7A5E15" w:themeColor="accent6" w:themeShade="80"/>
                                        <w:sz w:val="20"/>
                                        <w:szCs w:val="20"/>
                                        <w:lang w:val="en-US"/>
                                      </w:rPr>
                                    </w:rPrChange>
                                  </w:rPr>
                                  <w:delText xml:space="preserve">for </w:delText>
                                </w:r>
                              </w:del>
                            </w:ins>
                            <w:del w:id="159" w:author="Ewan Klein" w:date="2015-09-15T11:31:00Z">
                              <w:r w:rsidRPr="004C0FCD" w:rsidDel="004C0FCD">
                                <w:rPr>
                                  <w:rFonts w:ascii="Cambria" w:hAnsi="Cambria" w:cs="Times"/>
                                  <w:color w:val="7A5E15" w:themeColor="accent6" w:themeShade="80"/>
                                  <w:sz w:val="20"/>
                                  <w:szCs w:val="20"/>
                                  <w:lang w:val="en-US"/>
                                  <w:rPrChange w:id="160" w:author="Ewan Klein" w:date="2015-09-15T11:35:00Z">
                                    <w:rPr>
                                      <w:rFonts w:ascii="Times" w:hAnsi="Times" w:cs="Times"/>
                                      <w:color w:val="7A5E15" w:themeColor="accent6" w:themeShade="80"/>
                                      <w:sz w:val="20"/>
                                      <w:szCs w:val="20"/>
                                      <w:lang w:val="en-US"/>
                                    </w:rPr>
                                  </w:rPrChange>
                                </w:rPr>
                                <w:delText xml:space="preserve">data use </w:delText>
                              </w:r>
                            </w:del>
                            <w:ins w:id="161" w:author="KLEIN Ewan" w:date="2015-09-07T22:42:00Z">
                              <w:del w:id="162" w:author="Ewan Klein" w:date="2015-09-15T11:31:00Z">
                                <w:r w:rsidR="00A82D04" w:rsidRPr="004C0FCD" w:rsidDel="004C0FCD">
                                  <w:rPr>
                                    <w:rFonts w:ascii="Cambria" w:hAnsi="Cambria" w:cs="Times"/>
                                    <w:color w:val="7A5E15" w:themeColor="accent6" w:themeShade="80"/>
                                    <w:sz w:val="20"/>
                                    <w:szCs w:val="20"/>
                                    <w:lang w:val="en-US"/>
                                    <w:rPrChange w:id="163" w:author="Ewan Klein" w:date="2015-09-15T11:35:00Z">
                                      <w:rPr>
                                        <w:rFonts w:ascii="Times" w:hAnsi="Times" w:cs="Times"/>
                                        <w:color w:val="7A5E15" w:themeColor="accent6" w:themeShade="80"/>
                                        <w:sz w:val="20"/>
                                        <w:szCs w:val="20"/>
                                        <w:lang w:val="en-US"/>
                                      </w:rPr>
                                    </w:rPrChange>
                                  </w:rPr>
                                  <w:delText xml:space="preserve">analysis </w:delText>
                                </w:r>
                              </w:del>
                            </w:ins>
                            <w:del w:id="164" w:author="Ewan Klein" w:date="2015-09-15T11:31:00Z">
                              <w:r w:rsidRPr="004C0FCD" w:rsidDel="004C0FCD">
                                <w:rPr>
                                  <w:rFonts w:ascii="Cambria" w:hAnsi="Cambria" w:cs="Times"/>
                                  <w:color w:val="7A5E15" w:themeColor="accent6" w:themeShade="80"/>
                                  <w:sz w:val="20"/>
                                  <w:szCs w:val="20"/>
                                  <w:lang w:val="en-US"/>
                                  <w:rPrChange w:id="165" w:author="Ewan Klein" w:date="2015-09-15T11:35:00Z">
                                    <w:rPr>
                                      <w:rFonts w:ascii="Times" w:hAnsi="Times" w:cs="Times"/>
                                      <w:color w:val="7A5E15" w:themeColor="accent6" w:themeShade="80"/>
                                      <w:sz w:val="20"/>
                                      <w:szCs w:val="20"/>
                                      <w:lang w:val="en-US"/>
                                    </w:rPr>
                                  </w:rPrChange>
                                </w:rPr>
                                <w:delText xml:space="preserve">with design-based methods </w:delText>
                              </w:r>
                            </w:del>
                            <w:ins w:id="166" w:author="KLEIN Ewan" w:date="2015-09-07T22:42:00Z">
                              <w:del w:id="167" w:author="Ewan Klein" w:date="2015-09-15T11:31:00Z">
                                <w:r w:rsidR="00A82D04" w:rsidRPr="004C0FCD" w:rsidDel="004C0FCD">
                                  <w:rPr>
                                    <w:rFonts w:ascii="Cambria" w:hAnsi="Cambria" w:cs="Times"/>
                                    <w:color w:val="7A5E15" w:themeColor="accent6" w:themeShade="80"/>
                                    <w:sz w:val="20"/>
                                    <w:szCs w:val="20"/>
                                    <w:lang w:val="en-US"/>
                                    <w:rPrChange w:id="168" w:author="Ewan Klein" w:date="2015-09-15T11:35:00Z">
                                      <w:rPr>
                                        <w:rFonts w:ascii="Times" w:hAnsi="Times" w:cs="Times"/>
                                        <w:color w:val="7A5E15" w:themeColor="accent6" w:themeShade="80"/>
                                        <w:sz w:val="20"/>
                                        <w:szCs w:val="20"/>
                                        <w:lang w:val="en-US"/>
                                      </w:rPr>
                                    </w:rPrChange>
                                  </w:rPr>
                                  <w:delText xml:space="preserve">approaches. </w:delText>
                                </w:r>
                              </w:del>
                            </w:ins>
                            <w:del w:id="169" w:author="Ewan Klein" w:date="2015-09-15T11:31:00Z">
                              <w:r w:rsidRPr="004C0FCD" w:rsidDel="004C0FCD">
                                <w:rPr>
                                  <w:rFonts w:ascii="Cambria" w:hAnsi="Cambria" w:cs="Times"/>
                                  <w:color w:val="7A5E15" w:themeColor="accent6" w:themeShade="80"/>
                                  <w:sz w:val="20"/>
                                  <w:szCs w:val="20"/>
                                  <w:lang w:val="en-US"/>
                                  <w:rPrChange w:id="170" w:author="Ewan Klein" w:date="2015-09-15T11:35:00Z">
                                    <w:rPr>
                                      <w:rFonts w:ascii="Times" w:hAnsi="Times" w:cs="Times"/>
                                      <w:color w:val="7A5E15" w:themeColor="accent6" w:themeShade="80"/>
                                      <w:sz w:val="20"/>
                                      <w:szCs w:val="20"/>
                                      <w:lang w:val="en-US"/>
                                    </w:rPr>
                                  </w:rPrChange>
                                </w:rPr>
                                <w:delText xml:space="preserve">that </w:delText>
                              </w:r>
                            </w:del>
                            <w:ins w:id="171" w:author="KLEIN Ewan" w:date="2015-09-07T22:52:00Z">
                              <w:del w:id="172" w:author="Ewan Klein" w:date="2015-09-15T11:31:00Z">
                                <w:r w:rsidR="00737785" w:rsidRPr="004C0FCD" w:rsidDel="004C0FCD">
                                  <w:rPr>
                                    <w:rFonts w:ascii="Cambria" w:hAnsi="Cambria" w:cs="Times"/>
                                    <w:color w:val="7A5E15" w:themeColor="accent6" w:themeShade="80"/>
                                    <w:sz w:val="20"/>
                                    <w:szCs w:val="20"/>
                                    <w:lang w:val="en-US"/>
                                    <w:rPrChange w:id="173" w:author="Ewan Klein" w:date="2015-09-15T11:35:00Z">
                                      <w:rPr>
                                        <w:rFonts w:ascii="Times" w:hAnsi="Times" w:cs="Times"/>
                                        <w:color w:val="7A5E15" w:themeColor="accent6" w:themeShade="80"/>
                                        <w:sz w:val="20"/>
                                        <w:szCs w:val="20"/>
                                        <w:lang w:val="en-US"/>
                                      </w:rPr>
                                    </w:rPrChange>
                                  </w:rPr>
                                  <w:delText xml:space="preserve">It </w:delText>
                                </w:r>
                              </w:del>
                            </w:ins>
                            <w:ins w:id="174" w:author="KLEIN Ewan" w:date="2015-09-07T22:42:00Z">
                              <w:del w:id="175" w:author="Ewan Klein" w:date="2015-09-15T11:31:00Z">
                                <w:r w:rsidR="00965A86" w:rsidRPr="004C0FCD" w:rsidDel="004C0FCD">
                                  <w:rPr>
                                    <w:rFonts w:ascii="Cambria" w:hAnsi="Cambria" w:cs="Times"/>
                                    <w:color w:val="7A5E15" w:themeColor="accent6" w:themeShade="80"/>
                                    <w:sz w:val="20"/>
                                    <w:szCs w:val="20"/>
                                    <w:lang w:val="en-US"/>
                                    <w:rPrChange w:id="176" w:author="Ewan Klein" w:date="2015-09-15T11:35:00Z">
                                      <w:rPr>
                                        <w:rFonts w:ascii="Times" w:hAnsi="Times" w:cs="Times"/>
                                        <w:color w:val="7A5E15" w:themeColor="accent6" w:themeShade="80"/>
                                        <w:sz w:val="20"/>
                                        <w:szCs w:val="20"/>
                                        <w:lang w:val="en-US"/>
                                      </w:rPr>
                                    </w:rPrChange>
                                  </w:rPr>
                                  <w:delText xml:space="preserve">will </w:delText>
                                </w:r>
                              </w:del>
                            </w:ins>
                            <w:del w:id="177" w:author="Ewan Klein" w:date="2015-09-15T11:31:00Z">
                              <w:r w:rsidRPr="004C0FCD" w:rsidDel="004C0FCD">
                                <w:rPr>
                                  <w:rFonts w:ascii="Cambria" w:hAnsi="Cambria" w:cs="Times"/>
                                  <w:color w:val="7A5E15" w:themeColor="accent6" w:themeShade="80"/>
                                  <w:sz w:val="20"/>
                                  <w:szCs w:val="20"/>
                                  <w:lang w:val="en-US"/>
                                  <w:rPrChange w:id="178" w:author="Ewan Klein" w:date="2015-09-15T11:35:00Z">
                                    <w:rPr>
                                      <w:rFonts w:ascii="Times" w:hAnsi="Times" w:cs="Times"/>
                                      <w:color w:val="7A5E15" w:themeColor="accent6" w:themeShade="80"/>
                                      <w:sz w:val="20"/>
                                      <w:szCs w:val="20"/>
                                      <w:lang w:val="en-US"/>
                                    </w:rPr>
                                  </w:rPrChange>
                                </w:rPr>
                                <w:delText xml:space="preserve">enable </w:delText>
                              </w:r>
                            </w:del>
                            <w:ins w:id="179" w:author="KLEIN Ewan" w:date="2015-09-07T22:52:00Z">
                              <w:del w:id="180" w:author="Ewan Klein" w:date="2015-09-15T11:31:00Z">
                                <w:r w:rsidR="00737785" w:rsidRPr="004C0FCD" w:rsidDel="004C0FCD">
                                  <w:rPr>
                                    <w:rFonts w:ascii="Cambria" w:hAnsi="Cambria" w:cs="Times"/>
                                    <w:color w:val="7A5E15" w:themeColor="accent6" w:themeShade="80"/>
                                    <w:sz w:val="20"/>
                                    <w:szCs w:val="20"/>
                                    <w:lang w:val="en-US"/>
                                    <w:rPrChange w:id="181" w:author="Ewan Klein" w:date="2015-09-15T11:35:00Z">
                                      <w:rPr>
                                        <w:rFonts w:ascii="Times" w:hAnsi="Times" w:cs="Times"/>
                                        <w:color w:val="7A5E15" w:themeColor="accent6" w:themeShade="80"/>
                                        <w:sz w:val="20"/>
                                        <w:szCs w:val="20"/>
                                        <w:lang w:val="en-US"/>
                                      </w:rPr>
                                    </w:rPrChange>
                                  </w:rPr>
                                  <w:delText xml:space="preserve">encourage </w:delText>
                                </w:r>
                              </w:del>
                            </w:ins>
                            <w:del w:id="182" w:author="Ewan Klein" w:date="2015-09-15T11:31:00Z">
                              <w:r w:rsidRPr="004C0FCD" w:rsidDel="004C0FCD">
                                <w:rPr>
                                  <w:rFonts w:ascii="Cambria" w:hAnsi="Cambria" w:cs="Times"/>
                                  <w:color w:val="7A5E15" w:themeColor="accent6" w:themeShade="80"/>
                                  <w:sz w:val="20"/>
                                  <w:szCs w:val="20"/>
                                  <w:lang w:val="en-US"/>
                                  <w:rPrChange w:id="183" w:author="Ewan Klein" w:date="2015-09-15T11:35:00Z">
                                    <w:rPr>
                                      <w:rFonts w:ascii="Times" w:hAnsi="Times" w:cs="Times"/>
                                      <w:color w:val="7A5E15" w:themeColor="accent6" w:themeShade="80"/>
                                      <w:sz w:val="20"/>
                                      <w:szCs w:val="20"/>
                                      <w:lang w:val="en-US"/>
                                    </w:rPr>
                                  </w:rPrChange>
                                </w:rPr>
                                <w:delText xml:space="preserve">you to develop innovative ideas and communicate them effectively in different social arenas.  </w:delText>
                              </w:r>
                            </w:del>
                          </w:p>
                          <w:p w14:paraId="685C7F2B" w14:textId="34AA011A" w:rsidR="003F280C" w:rsidRPr="004C0FCD" w:rsidDel="004C0FCD" w:rsidRDefault="003F280C" w:rsidP="004C0FCD">
                            <w:pPr>
                              <w:widowControl w:val="0"/>
                              <w:autoSpaceDE w:val="0"/>
                              <w:autoSpaceDN w:val="0"/>
                              <w:adjustRightInd w:val="0"/>
                              <w:spacing w:after="0" w:line="240" w:lineRule="auto"/>
                              <w:rPr>
                                <w:del w:id="184" w:author="Ewan Klein" w:date="2015-09-15T11:31:00Z"/>
                                <w:rFonts w:ascii="Cambria" w:hAnsi="Cambria" w:cs="Times"/>
                                <w:color w:val="7A5E15" w:themeColor="accent6" w:themeShade="80"/>
                                <w:sz w:val="20"/>
                                <w:szCs w:val="20"/>
                                <w:lang w:val="en-US"/>
                                <w:rPrChange w:id="185" w:author="Ewan Klein" w:date="2015-09-15T11:35:00Z">
                                  <w:rPr>
                                    <w:del w:id="186" w:author="Ewan Klein" w:date="2015-09-15T11:31:00Z"/>
                                    <w:rFonts w:ascii="Times" w:hAnsi="Times" w:cs="Times"/>
                                    <w:color w:val="7A5E15" w:themeColor="accent6" w:themeShade="80"/>
                                    <w:sz w:val="20"/>
                                    <w:szCs w:val="20"/>
                                    <w:lang w:val="en-US"/>
                                  </w:rPr>
                                </w:rPrChange>
                              </w:rPr>
                            </w:pPr>
                            <w:del w:id="187" w:author="Ewan Klein" w:date="2015-09-15T11:31:00Z">
                              <w:r w:rsidRPr="004C0FCD" w:rsidDel="004C0FCD">
                                <w:rPr>
                                  <w:rFonts w:ascii="Cambria" w:hAnsi="Cambria" w:cs="Times"/>
                                  <w:color w:val="7A5E15" w:themeColor="accent6" w:themeShade="80"/>
                                  <w:sz w:val="20"/>
                                  <w:szCs w:val="20"/>
                                  <w:lang w:val="en-US"/>
                                  <w:rPrChange w:id="188" w:author="Ewan Klein" w:date="2015-09-15T11:35:00Z">
                                    <w:rPr>
                                      <w:rFonts w:ascii="Times" w:hAnsi="Times" w:cs="Times"/>
                                      <w:color w:val="7A5E15" w:themeColor="accent6" w:themeShade="80"/>
                                      <w:sz w:val="20"/>
                                      <w:szCs w:val="20"/>
                                      <w:lang w:val="en-US"/>
                                    </w:rPr>
                                  </w:rPrChange>
                                </w:rPr>
                                <w:delText xml:space="preserve"> </w:delText>
                              </w:r>
                            </w:del>
                          </w:p>
                          <w:p w14:paraId="3F877F65" w14:textId="3102F428" w:rsidR="003F280C" w:rsidRPr="004C0FCD" w:rsidDel="004C0FCD" w:rsidRDefault="00965A86" w:rsidP="004C0FCD">
                            <w:pPr>
                              <w:widowControl w:val="0"/>
                              <w:autoSpaceDE w:val="0"/>
                              <w:autoSpaceDN w:val="0"/>
                              <w:adjustRightInd w:val="0"/>
                              <w:spacing w:after="0" w:line="240" w:lineRule="auto"/>
                              <w:rPr>
                                <w:del w:id="189" w:author="Ewan Klein" w:date="2015-09-15T11:31:00Z"/>
                                <w:rFonts w:ascii="Cambria" w:hAnsi="Cambria" w:cs="Times"/>
                                <w:color w:val="7A5E15" w:themeColor="accent6" w:themeShade="80"/>
                                <w:sz w:val="20"/>
                                <w:szCs w:val="20"/>
                                <w:lang w:val="en-US"/>
                                <w:rPrChange w:id="190" w:author="Ewan Klein" w:date="2015-09-15T11:35:00Z">
                                  <w:rPr>
                                    <w:del w:id="191" w:author="Ewan Klein" w:date="2015-09-15T11:31:00Z"/>
                                    <w:rFonts w:ascii="Times" w:hAnsi="Times" w:cs="Times"/>
                                    <w:color w:val="7A5E15" w:themeColor="accent6" w:themeShade="80"/>
                                    <w:sz w:val="20"/>
                                    <w:szCs w:val="20"/>
                                    <w:lang w:val="en-US"/>
                                  </w:rPr>
                                </w:rPrChange>
                              </w:rPr>
                            </w:pPr>
                            <w:ins w:id="192" w:author="KLEIN Ewan" w:date="2015-09-07T22:44:00Z">
                              <w:del w:id="193" w:author="Ewan Klein" w:date="2015-09-15T11:31:00Z">
                                <w:r w:rsidRPr="004C0FCD" w:rsidDel="004C0FCD">
                                  <w:rPr>
                                    <w:rFonts w:ascii="Cambria" w:hAnsi="Cambria" w:cs="Times"/>
                                    <w:color w:val="7A5E15" w:themeColor="accent6" w:themeShade="80"/>
                                    <w:sz w:val="20"/>
                                    <w:szCs w:val="20"/>
                                    <w:lang w:val="en-US"/>
                                    <w:rPrChange w:id="194" w:author="Ewan Klein" w:date="2015-09-15T11:35:00Z">
                                      <w:rPr>
                                        <w:rFonts w:ascii="Times" w:hAnsi="Times" w:cs="Times"/>
                                        <w:color w:val="7A5E15" w:themeColor="accent6" w:themeShade="80"/>
                                        <w:sz w:val="20"/>
                                        <w:szCs w:val="20"/>
                                        <w:lang w:val="en-US"/>
                                      </w:rPr>
                                    </w:rPrChange>
                                  </w:rPr>
                                  <w:delText xml:space="preserve">In the </w:delText>
                                </w:r>
                              </w:del>
                            </w:ins>
                            <w:del w:id="195" w:author="Ewan Klein" w:date="2015-09-15T11:31:00Z">
                              <w:r w:rsidR="003F280C" w:rsidRPr="004C0FCD" w:rsidDel="004C0FCD">
                                <w:rPr>
                                  <w:rFonts w:ascii="Cambria" w:hAnsi="Cambria" w:cs="Times"/>
                                  <w:color w:val="7A5E15" w:themeColor="accent6" w:themeShade="80"/>
                                  <w:sz w:val="20"/>
                                  <w:szCs w:val="20"/>
                                  <w:lang w:val="en-US"/>
                                  <w:rPrChange w:id="196" w:author="Ewan Klein" w:date="2015-09-15T11:35:00Z">
                                    <w:rPr>
                                      <w:rFonts w:ascii="Times" w:hAnsi="Times" w:cs="Times"/>
                                      <w:color w:val="7A5E15" w:themeColor="accent6" w:themeShade="80"/>
                                      <w:sz w:val="20"/>
                                      <w:szCs w:val="20"/>
                                      <w:lang w:val="en-US"/>
                                    </w:rPr>
                                  </w:rPrChange>
                                </w:rPr>
                                <w:delText xml:space="preserve">The Data strand </w:delText>
                              </w:r>
                            </w:del>
                            <w:ins w:id="197" w:author="KLEIN Ewan" w:date="2015-09-07T22:43:00Z">
                              <w:del w:id="198" w:author="Ewan Klein" w:date="2015-09-15T11:31:00Z">
                                <w:r w:rsidRPr="004C0FCD" w:rsidDel="004C0FCD">
                                  <w:rPr>
                                    <w:rFonts w:ascii="Cambria" w:hAnsi="Cambria" w:cs="Times"/>
                                    <w:color w:val="7A5E15" w:themeColor="accent6" w:themeShade="80"/>
                                    <w:sz w:val="20"/>
                                    <w:szCs w:val="20"/>
                                    <w:lang w:val="en-US"/>
                                    <w:rPrChange w:id="199" w:author="Ewan Klein" w:date="2015-09-15T11:35:00Z">
                                      <w:rPr>
                                        <w:rFonts w:ascii="Times" w:hAnsi="Times" w:cs="Times"/>
                                        <w:color w:val="7A5E15" w:themeColor="accent6" w:themeShade="80"/>
                                        <w:sz w:val="20"/>
                                        <w:szCs w:val="20"/>
                                        <w:lang w:val="en-US"/>
                                      </w:rPr>
                                    </w:rPrChange>
                                  </w:rPr>
                                  <w:delText>of the course</w:delText>
                                </w:r>
                              </w:del>
                            </w:ins>
                            <w:ins w:id="200" w:author="KLEIN Ewan" w:date="2015-09-07T22:44:00Z">
                              <w:del w:id="201" w:author="Ewan Klein" w:date="2015-09-15T11:31:00Z">
                                <w:r w:rsidRPr="004C0FCD" w:rsidDel="004C0FCD">
                                  <w:rPr>
                                    <w:rFonts w:ascii="Cambria" w:hAnsi="Cambria" w:cs="Times"/>
                                    <w:color w:val="7A5E15" w:themeColor="accent6" w:themeShade="80"/>
                                    <w:sz w:val="20"/>
                                    <w:szCs w:val="20"/>
                                    <w:lang w:val="en-US"/>
                                    <w:rPrChange w:id="202" w:author="Ewan Klein" w:date="2015-09-15T11:35:00Z">
                                      <w:rPr>
                                        <w:rFonts w:ascii="Times" w:hAnsi="Times" w:cs="Times"/>
                                        <w:color w:val="7A5E15" w:themeColor="accent6" w:themeShade="80"/>
                                        <w:sz w:val="20"/>
                                        <w:szCs w:val="20"/>
                                        <w:lang w:val="en-US"/>
                                      </w:rPr>
                                    </w:rPrChange>
                                  </w:rPr>
                                  <w:delText>, you will learn to</w:delText>
                                </w:r>
                              </w:del>
                            </w:ins>
                            <w:ins w:id="203" w:author="KLEIN Ewan" w:date="2015-09-07T22:43:00Z">
                              <w:del w:id="204" w:author="Ewan Klein" w:date="2015-09-15T11:31:00Z">
                                <w:r w:rsidRPr="004C0FCD" w:rsidDel="004C0FCD">
                                  <w:rPr>
                                    <w:rFonts w:ascii="Cambria" w:hAnsi="Cambria" w:cs="Times"/>
                                    <w:color w:val="7A5E15" w:themeColor="accent6" w:themeShade="80"/>
                                    <w:sz w:val="20"/>
                                    <w:szCs w:val="20"/>
                                    <w:lang w:val="en-US"/>
                                    <w:rPrChange w:id="205" w:author="Ewan Klein" w:date="2015-09-15T11:35:00Z">
                                      <w:rPr>
                                        <w:rFonts w:ascii="Times" w:hAnsi="Times" w:cs="Times"/>
                                        <w:color w:val="7A5E15" w:themeColor="accent6" w:themeShade="80"/>
                                        <w:sz w:val="20"/>
                                        <w:szCs w:val="20"/>
                                        <w:lang w:val="en-US"/>
                                      </w:rPr>
                                    </w:rPrChange>
                                  </w:rPr>
                                  <w:delText xml:space="preserve"> </w:delText>
                                </w:r>
                              </w:del>
                            </w:ins>
                            <w:del w:id="206" w:author="Ewan Klein" w:date="2015-09-15T11:31:00Z">
                              <w:r w:rsidR="003F280C" w:rsidRPr="004C0FCD" w:rsidDel="004C0FCD">
                                <w:rPr>
                                  <w:rFonts w:ascii="Cambria" w:hAnsi="Cambria" w:cs="Times"/>
                                  <w:color w:val="7A5E15" w:themeColor="accent6" w:themeShade="80"/>
                                  <w:sz w:val="20"/>
                                  <w:szCs w:val="20"/>
                                  <w:lang w:val="en-US"/>
                                  <w:rPrChange w:id="207" w:author="Ewan Klein" w:date="2015-09-15T11:35:00Z">
                                    <w:rPr>
                                      <w:rFonts w:ascii="Times" w:hAnsi="Times" w:cs="Times"/>
                                      <w:color w:val="7A5E15" w:themeColor="accent6" w:themeShade="80"/>
                                      <w:sz w:val="20"/>
                                      <w:szCs w:val="20"/>
                                      <w:lang w:val="en-US"/>
                                    </w:rPr>
                                  </w:rPrChange>
                                </w:rPr>
                                <w:delText xml:space="preserve">refers to the increasing ubiquity of data in modern society, and the skills needed to collect, assess and present data as social and scientific evidence, and </w:delText>
                              </w:r>
                            </w:del>
                            <w:ins w:id="208" w:author="KLEIN Ewan" w:date="2015-09-07T22:38:00Z">
                              <w:del w:id="209" w:author="Ewan Klein" w:date="2015-09-15T11:31:00Z">
                                <w:r w:rsidR="00900758" w:rsidRPr="004C0FCD" w:rsidDel="004C0FCD">
                                  <w:rPr>
                                    <w:rFonts w:ascii="Cambria" w:hAnsi="Cambria" w:cs="Times"/>
                                    <w:color w:val="7A5E15" w:themeColor="accent6" w:themeShade="80"/>
                                    <w:sz w:val="20"/>
                                    <w:szCs w:val="20"/>
                                    <w:lang w:val="en-US"/>
                                    <w:rPrChange w:id="210" w:author="Ewan Klein" w:date="2015-09-15T11:35:00Z">
                                      <w:rPr>
                                        <w:rFonts w:ascii="Times" w:hAnsi="Times" w:cs="Times"/>
                                        <w:color w:val="7A5E15" w:themeColor="accent6" w:themeShade="80"/>
                                        <w:sz w:val="20"/>
                                        <w:szCs w:val="20"/>
                                        <w:lang w:val="en-US"/>
                                      </w:rPr>
                                    </w:rPrChange>
                                  </w:rPr>
                                  <w:delText xml:space="preserve">to use it as </w:delText>
                                </w:r>
                              </w:del>
                            </w:ins>
                            <w:del w:id="211" w:author="Ewan Klein" w:date="2015-09-15T11:31:00Z">
                              <w:r w:rsidR="003F280C" w:rsidRPr="004C0FCD" w:rsidDel="004C0FCD">
                                <w:rPr>
                                  <w:rFonts w:ascii="Cambria" w:hAnsi="Cambria" w:cs="Times"/>
                                  <w:color w:val="7A5E15" w:themeColor="accent6" w:themeShade="80"/>
                                  <w:sz w:val="20"/>
                                  <w:szCs w:val="20"/>
                                  <w:lang w:val="en-US"/>
                                  <w:rPrChange w:id="212" w:author="Ewan Klein" w:date="2015-09-15T11:35:00Z">
                                    <w:rPr>
                                      <w:rFonts w:ascii="Times" w:hAnsi="Times" w:cs="Times"/>
                                      <w:color w:val="7A5E15" w:themeColor="accent6" w:themeShade="80"/>
                                      <w:sz w:val="20"/>
                                      <w:szCs w:val="20"/>
                                      <w:lang w:val="en-US"/>
                                    </w:rPr>
                                  </w:rPrChange>
                                </w:rPr>
                                <w:delText>a resource for design. The Design element addresses skills in</w:delText>
                              </w:r>
                            </w:del>
                            <w:ins w:id="213" w:author="KLEIN Ewan" w:date="2015-09-07T22:46:00Z">
                              <w:del w:id="214" w:author="Ewan Klein" w:date="2015-09-15T11:31:00Z">
                                <w:r w:rsidRPr="004C0FCD" w:rsidDel="004C0FCD">
                                  <w:rPr>
                                    <w:rFonts w:ascii="Cambria" w:hAnsi="Cambria" w:cs="Times"/>
                                    <w:color w:val="7A5E15" w:themeColor="accent6" w:themeShade="80"/>
                                    <w:sz w:val="20"/>
                                    <w:szCs w:val="20"/>
                                    <w:lang w:val="en-US"/>
                                    <w:rPrChange w:id="215" w:author="Ewan Klein" w:date="2015-09-15T11:35:00Z">
                                      <w:rPr>
                                        <w:rFonts w:ascii="Times" w:hAnsi="Times" w:cs="Times"/>
                                        <w:color w:val="7A5E15" w:themeColor="accent6" w:themeShade="80"/>
                                        <w:sz w:val="20"/>
                                        <w:szCs w:val="20"/>
                                        <w:lang w:val="en-US"/>
                                      </w:rPr>
                                    </w:rPrChange>
                                  </w:rPr>
                                  <w:delText>asks you to</w:delText>
                                </w:r>
                              </w:del>
                            </w:ins>
                            <w:del w:id="216" w:author="Ewan Klein" w:date="2015-09-15T11:31:00Z">
                              <w:r w:rsidR="003F280C" w:rsidRPr="004C0FCD" w:rsidDel="004C0FCD">
                                <w:rPr>
                                  <w:rFonts w:ascii="Cambria" w:hAnsi="Cambria" w:cs="Times"/>
                                  <w:color w:val="7A5E15" w:themeColor="accent6" w:themeShade="80"/>
                                  <w:sz w:val="20"/>
                                  <w:szCs w:val="20"/>
                                  <w:lang w:val="en-US"/>
                                  <w:rPrChange w:id="217" w:author="Ewan Klein" w:date="2015-09-15T11:35:00Z">
                                    <w:rPr>
                                      <w:rFonts w:ascii="Times" w:hAnsi="Times" w:cs="Times"/>
                                      <w:color w:val="7A5E15" w:themeColor="accent6" w:themeShade="80"/>
                                      <w:sz w:val="20"/>
                                      <w:szCs w:val="20"/>
                                      <w:lang w:val="en-US"/>
                                    </w:rPr>
                                  </w:rPrChange>
                                </w:rPr>
                                <w:delText xml:space="preserve"> challeng</w:delText>
                              </w:r>
                            </w:del>
                            <w:ins w:id="218" w:author="KLEIN Ewan" w:date="2015-09-07T22:46:00Z">
                              <w:del w:id="219" w:author="Ewan Klein" w:date="2015-09-15T11:31:00Z">
                                <w:r w:rsidRPr="004C0FCD" w:rsidDel="004C0FCD">
                                  <w:rPr>
                                    <w:rFonts w:ascii="Cambria" w:hAnsi="Cambria" w:cs="Times"/>
                                    <w:color w:val="7A5E15" w:themeColor="accent6" w:themeShade="80"/>
                                    <w:sz w:val="20"/>
                                    <w:szCs w:val="20"/>
                                    <w:lang w:val="en-US"/>
                                    <w:rPrChange w:id="220" w:author="Ewan Klein" w:date="2015-09-15T11:35:00Z">
                                      <w:rPr>
                                        <w:rFonts w:ascii="Times" w:hAnsi="Times" w:cs="Times"/>
                                        <w:color w:val="7A5E15" w:themeColor="accent6" w:themeShade="80"/>
                                        <w:sz w:val="20"/>
                                        <w:szCs w:val="20"/>
                                        <w:lang w:val="en-US"/>
                                      </w:rPr>
                                    </w:rPrChange>
                                  </w:rPr>
                                  <w:delText xml:space="preserve">e </w:delText>
                                </w:r>
                              </w:del>
                            </w:ins>
                            <w:del w:id="221" w:author="Ewan Klein" w:date="2015-09-15T11:31:00Z">
                              <w:r w:rsidR="003F280C" w:rsidRPr="004C0FCD" w:rsidDel="004C0FCD">
                                <w:rPr>
                                  <w:rFonts w:ascii="Cambria" w:hAnsi="Cambria" w:cs="Times"/>
                                  <w:color w:val="7A5E15" w:themeColor="accent6" w:themeShade="80"/>
                                  <w:sz w:val="20"/>
                                  <w:szCs w:val="20"/>
                                  <w:lang w:val="en-US"/>
                                  <w:rPrChange w:id="222" w:author="Ewan Klein" w:date="2015-09-15T11:35:00Z">
                                    <w:rPr>
                                      <w:rFonts w:ascii="Times" w:hAnsi="Times" w:cs="Times"/>
                                      <w:color w:val="7A5E15" w:themeColor="accent6" w:themeShade="80"/>
                                      <w:sz w:val="20"/>
                                      <w:szCs w:val="20"/>
                                      <w:lang w:val="en-US"/>
                                    </w:rPr>
                                  </w:rPrChange>
                                </w:rPr>
                                <w:delText xml:space="preserve">ing existing practices by creating prototype social interventions. The Society strand </w:delText>
                              </w:r>
                            </w:del>
                            <w:ins w:id="223" w:author="KLEIN Ewan" w:date="2015-09-07T22:47:00Z">
                              <w:del w:id="224" w:author="Ewan Klein" w:date="2015-09-15T11:31:00Z">
                                <w:r w:rsidR="0029640E" w:rsidRPr="004C0FCD" w:rsidDel="004C0FCD">
                                  <w:rPr>
                                    <w:rFonts w:ascii="Cambria" w:hAnsi="Cambria" w:cs="Times"/>
                                    <w:color w:val="7A5E15" w:themeColor="accent6" w:themeShade="80"/>
                                    <w:sz w:val="20"/>
                                    <w:szCs w:val="20"/>
                                    <w:lang w:val="en-US"/>
                                    <w:rPrChange w:id="225" w:author="Ewan Klein" w:date="2015-09-15T11:35:00Z">
                                      <w:rPr>
                                        <w:rFonts w:ascii="Times" w:hAnsi="Times" w:cs="Times"/>
                                        <w:color w:val="7A5E15" w:themeColor="accent6" w:themeShade="80"/>
                                        <w:sz w:val="20"/>
                                        <w:szCs w:val="20"/>
                                        <w:lang w:val="en-US"/>
                                      </w:rPr>
                                    </w:rPrChange>
                                  </w:rPr>
                                  <w:delText>introduces</w:delText>
                                </w:r>
                              </w:del>
                            </w:ins>
                            <w:del w:id="226" w:author="Ewan Klein" w:date="2015-09-15T11:31:00Z">
                              <w:r w:rsidR="003F280C" w:rsidRPr="004C0FCD" w:rsidDel="004C0FCD">
                                <w:rPr>
                                  <w:rFonts w:ascii="Cambria" w:hAnsi="Cambria" w:cs="Times"/>
                                  <w:color w:val="7A5E15" w:themeColor="accent6" w:themeShade="80"/>
                                  <w:sz w:val="20"/>
                                  <w:szCs w:val="20"/>
                                  <w:lang w:val="en-US"/>
                                  <w:rPrChange w:id="227" w:author="Ewan Klein" w:date="2015-09-15T11:35:00Z">
                                    <w:rPr>
                                      <w:rFonts w:ascii="Times" w:hAnsi="Times" w:cs="Times"/>
                                      <w:color w:val="7A5E15" w:themeColor="accent6" w:themeShade="80"/>
                                      <w:sz w:val="20"/>
                                      <w:szCs w:val="20"/>
                                      <w:lang w:val="en-US"/>
                                    </w:rPr>
                                  </w:rPrChange>
                                </w:rPr>
                                <w:delText xml:space="preserve">refers to understanding the ‘social life of data’ and </w:delText>
                              </w:r>
                            </w:del>
                            <w:ins w:id="228" w:author="KLEIN Ewan" w:date="2015-09-07T22:47:00Z">
                              <w:del w:id="229" w:author="Ewan Klein" w:date="2015-09-15T11:31:00Z">
                                <w:r w:rsidR="0029640E" w:rsidRPr="004C0FCD" w:rsidDel="004C0FCD">
                                  <w:rPr>
                                    <w:rFonts w:ascii="Cambria" w:hAnsi="Cambria" w:cs="Times"/>
                                    <w:color w:val="7A5E15" w:themeColor="accent6" w:themeShade="80"/>
                                    <w:sz w:val="20"/>
                                    <w:szCs w:val="20"/>
                                    <w:lang w:val="en-US"/>
                                    <w:rPrChange w:id="230" w:author="Ewan Klein" w:date="2015-09-15T11:35:00Z">
                                      <w:rPr>
                                        <w:rFonts w:ascii="Times" w:hAnsi="Times" w:cs="Times"/>
                                        <w:color w:val="7A5E15" w:themeColor="accent6" w:themeShade="80"/>
                                        <w:sz w:val="20"/>
                                        <w:szCs w:val="20"/>
                                        <w:lang w:val="en-US"/>
                                      </w:rPr>
                                    </w:rPrChange>
                                  </w:rPr>
                                  <w:delText xml:space="preserve">shows </w:delText>
                                </w:r>
                              </w:del>
                            </w:ins>
                            <w:del w:id="231" w:author="Ewan Klein" w:date="2015-09-15T11:31:00Z">
                              <w:r w:rsidR="003F280C" w:rsidRPr="004C0FCD" w:rsidDel="004C0FCD">
                                <w:rPr>
                                  <w:rFonts w:ascii="Cambria" w:hAnsi="Cambria" w:cs="Times"/>
                                  <w:color w:val="7A5E15" w:themeColor="accent6" w:themeShade="80"/>
                                  <w:sz w:val="20"/>
                                  <w:szCs w:val="20"/>
                                  <w:lang w:val="en-US"/>
                                  <w:rPrChange w:id="232" w:author="Ewan Klein" w:date="2015-09-15T11:35:00Z">
                                    <w:rPr>
                                      <w:rFonts w:ascii="Times" w:hAnsi="Times" w:cs="Times"/>
                                      <w:color w:val="7A5E15" w:themeColor="accent6" w:themeShade="80"/>
                                      <w:sz w:val="20"/>
                                      <w:szCs w:val="20"/>
                                      <w:lang w:val="en-US"/>
                                    </w:rPr>
                                  </w:rPrChange>
                                </w:rPr>
                                <w:delText xml:space="preserve">how data and design can be used in </w:delText>
                              </w:r>
                            </w:del>
                            <w:ins w:id="233" w:author="KLEIN Ewan" w:date="2015-09-07T22:47:00Z">
                              <w:del w:id="234" w:author="Ewan Klein" w:date="2015-09-15T11:31:00Z">
                                <w:r w:rsidR="0029640E" w:rsidRPr="004C0FCD" w:rsidDel="004C0FCD">
                                  <w:rPr>
                                    <w:rFonts w:ascii="Cambria" w:hAnsi="Cambria" w:cs="Times"/>
                                    <w:color w:val="7A5E15" w:themeColor="accent6" w:themeShade="80"/>
                                    <w:sz w:val="20"/>
                                    <w:szCs w:val="20"/>
                                    <w:lang w:val="en-US"/>
                                    <w:rPrChange w:id="235" w:author="Ewan Klein" w:date="2015-09-15T11:35:00Z">
                                      <w:rPr>
                                        <w:rFonts w:ascii="Times" w:hAnsi="Times" w:cs="Times"/>
                                        <w:color w:val="7A5E15" w:themeColor="accent6" w:themeShade="80"/>
                                        <w:sz w:val="20"/>
                                        <w:szCs w:val="20"/>
                                        <w:lang w:val="en-US"/>
                                      </w:rPr>
                                    </w:rPrChange>
                                  </w:rPr>
                                  <w:delText xml:space="preserve">to </w:delText>
                                </w:r>
                              </w:del>
                            </w:ins>
                            <w:del w:id="236" w:author="Ewan Klein" w:date="2015-09-15T11:31:00Z">
                              <w:r w:rsidR="003F280C" w:rsidRPr="004C0FCD" w:rsidDel="004C0FCD">
                                <w:rPr>
                                  <w:rFonts w:ascii="Cambria" w:hAnsi="Cambria" w:cs="Times"/>
                                  <w:color w:val="7A5E15" w:themeColor="accent6" w:themeShade="80"/>
                                  <w:sz w:val="20"/>
                                  <w:szCs w:val="20"/>
                                  <w:lang w:val="en-US"/>
                                  <w:rPrChange w:id="237" w:author="Ewan Klein" w:date="2015-09-15T11:35:00Z">
                                    <w:rPr>
                                      <w:rFonts w:ascii="Times" w:hAnsi="Times" w:cs="Times"/>
                                      <w:color w:val="7A5E15" w:themeColor="accent6" w:themeShade="80"/>
                                      <w:sz w:val="20"/>
                                      <w:szCs w:val="20"/>
                                      <w:lang w:val="en-US"/>
                                    </w:rPr>
                                  </w:rPrChange>
                                </w:rPr>
                                <w:delText>shap</w:delText>
                              </w:r>
                            </w:del>
                            <w:ins w:id="238" w:author="KLEIN Ewan" w:date="2015-09-07T22:47:00Z">
                              <w:del w:id="239" w:author="Ewan Klein" w:date="2015-09-15T11:31:00Z">
                                <w:r w:rsidR="0029640E" w:rsidRPr="004C0FCD" w:rsidDel="004C0FCD">
                                  <w:rPr>
                                    <w:rFonts w:ascii="Cambria" w:hAnsi="Cambria" w:cs="Times"/>
                                    <w:color w:val="7A5E15" w:themeColor="accent6" w:themeShade="80"/>
                                    <w:sz w:val="20"/>
                                    <w:szCs w:val="20"/>
                                    <w:lang w:val="en-US"/>
                                    <w:rPrChange w:id="240" w:author="Ewan Klein" w:date="2015-09-15T11:35:00Z">
                                      <w:rPr>
                                        <w:rFonts w:ascii="Times" w:hAnsi="Times" w:cs="Times"/>
                                        <w:color w:val="7A5E15" w:themeColor="accent6" w:themeShade="80"/>
                                        <w:sz w:val="20"/>
                                        <w:szCs w:val="20"/>
                                        <w:lang w:val="en-US"/>
                                      </w:rPr>
                                    </w:rPrChange>
                                  </w:rPr>
                                  <w:delText>e</w:delText>
                                </w:r>
                              </w:del>
                            </w:ins>
                            <w:del w:id="241" w:author="Ewan Klein" w:date="2015-09-15T11:31:00Z">
                              <w:r w:rsidR="003F280C" w:rsidRPr="004C0FCD" w:rsidDel="004C0FCD">
                                <w:rPr>
                                  <w:rFonts w:ascii="Cambria" w:hAnsi="Cambria" w:cs="Times"/>
                                  <w:color w:val="7A5E15" w:themeColor="accent6" w:themeShade="80"/>
                                  <w:sz w:val="20"/>
                                  <w:szCs w:val="20"/>
                                  <w:lang w:val="en-US"/>
                                  <w:rPrChange w:id="242" w:author="Ewan Klein" w:date="2015-09-15T11:35:00Z">
                                    <w:rPr>
                                      <w:rFonts w:ascii="Times" w:hAnsi="Times" w:cs="Times"/>
                                      <w:color w:val="7A5E15" w:themeColor="accent6" w:themeShade="80"/>
                                      <w:sz w:val="20"/>
                                      <w:szCs w:val="20"/>
                                      <w:lang w:val="en-US"/>
                                    </w:rPr>
                                  </w:rPrChange>
                                </w:rPr>
                                <w:delText>ing society for the better</w:delText>
                              </w:r>
                            </w:del>
                            <w:ins w:id="243" w:author="KLEIN Ewan" w:date="2015-09-07T22:38:00Z">
                              <w:del w:id="244" w:author="Ewan Klein" w:date="2015-09-15T11:31:00Z">
                                <w:r w:rsidR="00900758" w:rsidRPr="004C0FCD" w:rsidDel="004C0FCD">
                                  <w:rPr>
                                    <w:rFonts w:ascii="Cambria" w:hAnsi="Cambria" w:cs="Times"/>
                                    <w:color w:val="7A5E15" w:themeColor="accent6" w:themeShade="80"/>
                                    <w:sz w:val="20"/>
                                    <w:szCs w:val="20"/>
                                    <w:lang w:val="en-US"/>
                                    <w:rPrChange w:id="245" w:author="Ewan Klein" w:date="2015-09-15T11:35:00Z">
                                      <w:rPr>
                                        <w:rFonts w:ascii="Times" w:hAnsi="Times" w:cs="Times"/>
                                        <w:color w:val="7A5E15" w:themeColor="accent6" w:themeShade="80"/>
                                        <w:sz w:val="20"/>
                                        <w:szCs w:val="20"/>
                                        <w:lang w:val="en-US"/>
                                      </w:rPr>
                                    </w:rPrChange>
                                  </w:rPr>
                                  <w:delText xml:space="preserve"> </w:delText>
                                </w:r>
                              </w:del>
                            </w:ins>
                            <w:del w:id="246" w:author="Ewan Klein" w:date="2015-09-15T11:31:00Z">
                              <w:r w:rsidR="003F280C" w:rsidRPr="004C0FCD" w:rsidDel="004C0FCD">
                                <w:rPr>
                                  <w:rFonts w:ascii="Cambria" w:hAnsi="Cambria" w:cs="Times"/>
                                  <w:color w:val="7A5E15" w:themeColor="accent6" w:themeShade="80"/>
                                  <w:sz w:val="20"/>
                                  <w:szCs w:val="20"/>
                                  <w:lang w:val="en-US"/>
                                  <w:rPrChange w:id="247" w:author="Ewan Klein" w:date="2015-09-15T11:35:00Z">
                                    <w:rPr>
                                      <w:rFonts w:ascii="Times" w:hAnsi="Times" w:cs="Times"/>
                                      <w:color w:val="7A5E15" w:themeColor="accent6" w:themeShade="80"/>
                                      <w:sz w:val="20"/>
                                      <w:szCs w:val="20"/>
                                      <w:lang w:val="en-US"/>
                                    </w:rPr>
                                  </w:rPrChange>
                                </w:rPr>
                                <w:delText xml:space="preserve">, but within </w:delText>
                              </w:r>
                            </w:del>
                            <w:ins w:id="248" w:author="KLEIN Ewan" w:date="2015-09-07T22:47:00Z">
                              <w:del w:id="249" w:author="Ewan Klein" w:date="2015-09-15T11:31:00Z">
                                <w:r w:rsidR="0029640E" w:rsidRPr="004C0FCD" w:rsidDel="004C0FCD">
                                  <w:rPr>
                                    <w:rFonts w:ascii="Cambria" w:hAnsi="Cambria" w:cs="Times"/>
                                    <w:color w:val="7A5E15" w:themeColor="accent6" w:themeShade="80"/>
                                    <w:sz w:val="20"/>
                                    <w:szCs w:val="20"/>
                                    <w:lang w:val="en-US"/>
                                    <w:rPrChange w:id="250" w:author="Ewan Klein" w:date="2015-09-15T11:35:00Z">
                                      <w:rPr>
                                        <w:rFonts w:ascii="Times" w:hAnsi="Times" w:cs="Times"/>
                                        <w:color w:val="7A5E15" w:themeColor="accent6" w:themeShade="80"/>
                                        <w:sz w:val="20"/>
                                        <w:szCs w:val="20"/>
                                        <w:lang w:val="en-US"/>
                                      </w:rPr>
                                    </w:rPrChange>
                                  </w:rPr>
                                  <w:delText xml:space="preserve">the framework of </w:delText>
                                </w:r>
                              </w:del>
                            </w:ins>
                            <w:del w:id="251" w:author="Ewan Klein" w:date="2015-09-15T11:31:00Z">
                              <w:r w:rsidR="003F280C" w:rsidRPr="004C0FCD" w:rsidDel="004C0FCD">
                                <w:rPr>
                                  <w:rFonts w:ascii="Cambria" w:hAnsi="Cambria" w:cs="Times"/>
                                  <w:color w:val="7A5E15" w:themeColor="accent6" w:themeShade="80"/>
                                  <w:sz w:val="20"/>
                                  <w:szCs w:val="20"/>
                                  <w:lang w:val="en-US"/>
                                  <w:rPrChange w:id="252" w:author="Ewan Klein" w:date="2015-09-15T11:35:00Z">
                                    <w:rPr>
                                      <w:rFonts w:ascii="Times" w:hAnsi="Times" w:cs="Times"/>
                                      <w:color w:val="7A5E15" w:themeColor="accent6" w:themeShade="80"/>
                                      <w:sz w:val="20"/>
                                      <w:szCs w:val="20"/>
                                      <w:lang w:val="en-US"/>
                                    </w:rPr>
                                  </w:rPrChange>
                                </w:rPr>
                                <w:delText xml:space="preserve">existing social and political processes. </w:delText>
                              </w:r>
                            </w:del>
                            <w:ins w:id="253" w:author="KLEIN Ewan" w:date="2015-09-07T22:50:00Z">
                              <w:del w:id="254" w:author="Ewan Klein" w:date="2015-09-15T11:31:00Z">
                                <w:r w:rsidR="0029640E" w:rsidRPr="004C0FCD" w:rsidDel="004C0FCD">
                                  <w:rPr>
                                    <w:rFonts w:ascii="Cambria" w:hAnsi="Cambria" w:cs="Times"/>
                                    <w:color w:val="7A5E15" w:themeColor="accent6" w:themeShade="80"/>
                                    <w:sz w:val="20"/>
                                    <w:szCs w:val="20"/>
                                    <w:lang w:val="en-US"/>
                                    <w:rPrChange w:id="255" w:author="Ewan Klein" w:date="2015-09-15T11:35:00Z">
                                      <w:rPr>
                                        <w:rFonts w:ascii="Times" w:hAnsi="Times" w:cs="Times"/>
                                        <w:color w:val="7A5E15" w:themeColor="accent6" w:themeShade="80"/>
                                        <w:sz w:val="20"/>
                                        <w:szCs w:val="20"/>
                                        <w:lang w:val="en-US"/>
                                      </w:rPr>
                                    </w:rPrChange>
                                  </w:rPr>
                                  <w:delText xml:space="preserve">The course will </w:delText>
                                </w:r>
                              </w:del>
                            </w:ins>
                            <w:ins w:id="256" w:author="KLEIN Ewan" w:date="2015-09-07T22:53:00Z">
                              <w:del w:id="257" w:author="Ewan Klein" w:date="2015-09-15T11:31:00Z">
                                <w:r w:rsidR="00AE5C1C" w:rsidRPr="004C0FCD" w:rsidDel="004C0FCD">
                                  <w:rPr>
                                    <w:rFonts w:ascii="Cambria" w:hAnsi="Cambria" w:cs="Times"/>
                                    <w:color w:val="7A5E15" w:themeColor="accent6" w:themeShade="80"/>
                                    <w:sz w:val="20"/>
                                    <w:szCs w:val="20"/>
                                    <w:lang w:val="en-US"/>
                                    <w:rPrChange w:id="258" w:author="Ewan Klein" w:date="2015-09-15T11:35:00Z">
                                      <w:rPr>
                                        <w:rFonts w:ascii="Times" w:hAnsi="Times" w:cs="Times"/>
                                        <w:color w:val="7A5E15" w:themeColor="accent6" w:themeShade="80"/>
                                        <w:sz w:val="20"/>
                                        <w:szCs w:val="20"/>
                                        <w:lang w:val="en-US"/>
                                      </w:rPr>
                                    </w:rPrChange>
                                  </w:rPr>
                                  <w:delText>give</w:delText>
                                </w:r>
                              </w:del>
                            </w:ins>
                            <w:ins w:id="259" w:author="KLEIN Ewan" w:date="2015-09-07T22:50:00Z">
                              <w:del w:id="260" w:author="Ewan Klein" w:date="2015-09-15T11:31:00Z">
                                <w:r w:rsidR="0029640E" w:rsidRPr="004C0FCD" w:rsidDel="004C0FCD">
                                  <w:rPr>
                                    <w:rFonts w:ascii="Cambria" w:hAnsi="Cambria" w:cs="Times"/>
                                    <w:color w:val="7A5E15" w:themeColor="accent6" w:themeShade="80"/>
                                    <w:sz w:val="20"/>
                                    <w:szCs w:val="20"/>
                                    <w:lang w:val="en-US"/>
                                    <w:rPrChange w:id="261" w:author="Ewan Klein" w:date="2015-09-15T11:35:00Z">
                                      <w:rPr>
                                        <w:rFonts w:ascii="Times" w:hAnsi="Times" w:cs="Times"/>
                                        <w:color w:val="7A5E15" w:themeColor="accent6" w:themeShade="80"/>
                                        <w:sz w:val="20"/>
                                        <w:szCs w:val="20"/>
                                        <w:lang w:val="en-US"/>
                                      </w:rPr>
                                    </w:rPrChange>
                                  </w:rPr>
                                  <w:delText xml:space="preserve"> you </w:delText>
                                </w:r>
                              </w:del>
                            </w:ins>
                            <w:ins w:id="262" w:author="KLEIN Ewan" w:date="2015-09-07T22:53:00Z">
                              <w:del w:id="263" w:author="Ewan Klein" w:date="2015-09-15T11:31:00Z">
                                <w:r w:rsidR="00AE5C1C" w:rsidRPr="004C0FCD" w:rsidDel="004C0FCD">
                                  <w:rPr>
                                    <w:rFonts w:ascii="Cambria" w:hAnsi="Cambria" w:cs="Times"/>
                                    <w:color w:val="7A5E15" w:themeColor="accent6" w:themeShade="80"/>
                                    <w:sz w:val="20"/>
                                    <w:szCs w:val="20"/>
                                    <w:lang w:val="en-US"/>
                                    <w:rPrChange w:id="264" w:author="Ewan Klein" w:date="2015-09-15T11:35:00Z">
                                      <w:rPr>
                                        <w:rFonts w:ascii="Times" w:hAnsi="Times" w:cs="Times"/>
                                        <w:color w:val="7A5E15" w:themeColor="accent6" w:themeShade="80"/>
                                        <w:sz w:val="20"/>
                                        <w:szCs w:val="20"/>
                                        <w:lang w:val="en-US"/>
                                      </w:rPr>
                                    </w:rPrChange>
                                  </w:rPr>
                                  <w:delText xml:space="preserve">the opportunity </w:delText>
                                </w:r>
                              </w:del>
                            </w:ins>
                            <w:ins w:id="265" w:author="KLEIN Ewan" w:date="2015-09-07T22:50:00Z">
                              <w:del w:id="266" w:author="Ewan Klein" w:date="2015-09-15T11:31:00Z">
                                <w:r w:rsidR="0029640E" w:rsidRPr="004C0FCD" w:rsidDel="004C0FCD">
                                  <w:rPr>
                                    <w:rFonts w:ascii="Cambria" w:hAnsi="Cambria" w:cs="Times"/>
                                    <w:color w:val="7A5E15" w:themeColor="accent6" w:themeShade="80"/>
                                    <w:sz w:val="20"/>
                                    <w:szCs w:val="20"/>
                                    <w:lang w:val="en-US"/>
                                    <w:rPrChange w:id="267" w:author="Ewan Klein" w:date="2015-09-15T11:35:00Z">
                                      <w:rPr>
                                        <w:rFonts w:ascii="Times" w:hAnsi="Times" w:cs="Times"/>
                                        <w:color w:val="7A5E15" w:themeColor="accent6" w:themeShade="80"/>
                                        <w:sz w:val="20"/>
                                        <w:szCs w:val="20"/>
                                        <w:lang w:val="en-US"/>
                                      </w:rPr>
                                    </w:rPrChange>
                                  </w:rPr>
                                  <w:delText xml:space="preserve">to </w:delText>
                                </w:r>
                              </w:del>
                            </w:ins>
                            <w:ins w:id="268" w:author="KLEIN Ewan" w:date="2015-09-07T22:53:00Z">
                              <w:del w:id="269" w:author="Ewan Klein" w:date="2015-09-15T11:31:00Z">
                                <w:r w:rsidR="00AE5C1C" w:rsidRPr="004C0FCD" w:rsidDel="004C0FCD">
                                  <w:rPr>
                                    <w:rFonts w:ascii="Cambria" w:hAnsi="Cambria" w:cs="Times"/>
                                    <w:color w:val="7A5E15" w:themeColor="accent6" w:themeShade="80"/>
                                    <w:sz w:val="20"/>
                                    <w:szCs w:val="20"/>
                                    <w:lang w:val="en-US"/>
                                    <w:rPrChange w:id="270" w:author="Ewan Klein" w:date="2015-09-15T11:35:00Z">
                                      <w:rPr>
                                        <w:rFonts w:ascii="Times" w:hAnsi="Times" w:cs="Times"/>
                                        <w:color w:val="7A5E15" w:themeColor="accent6" w:themeShade="80"/>
                                        <w:sz w:val="20"/>
                                        <w:szCs w:val="20"/>
                                        <w:lang w:val="en-US"/>
                                      </w:rPr>
                                    </w:rPrChange>
                                  </w:rPr>
                                  <w:delText>take your learning</w:delText>
                                </w:r>
                              </w:del>
                            </w:ins>
                            <w:ins w:id="271" w:author="KLEIN Ewan" w:date="2015-09-07T22:50:00Z">
                              <w:del w:id="272" w:author="Ewan Klein" w:date="2015-09-15T11:31:00Z">
                                <w:r w:rsidR="0029640E" w:rsidRPr="004C0FCD" w:rsidDel="004C0FCD">
                                  <w:rPr>
                                    <w:rFonts w:ascii="Cambria" w:hAnsi="Cambria" w:cs="Times"/>
                                    <w:color w:val="7A5E15" w:themeColor="accent6" w:themeShade="80"/>
                                    <w:sz w:val="20"/>
                                    <w:szCs w:val="20"/>
                                    <w:lang w:val="en-US"/>
                                    <w:rPrChange w:id="273" w:author="Ewan Klein" w:date="2015-09-15T11:35:00Z">
                                      <w:rPr>
                                        <w:rFonts w:ascii="Times" w:hAnsi="Times" w:cs="Times"/>
                                        <w:color w:val="7A5E15" w:themeColor="accent6" w:themeShade="80"/>
                                        <w:sz w:val="20"/>
                                        <w:szCs w:val="20"/>
                                        <w:lang w:val="en-US"/>
                                      </w:rPr>
                                    </w:rPrChange>
                                  </w:rPr>
                                  <w:delText xml:space="preserve"> </w:delText>
                                </w:r>
                              </w:del>
                            </w:ins>
                            <w:ins w:id="274" w:author="KLEIN Ewan" w:date="2015-09-07T22:53:00Z">
                              <w:del w:id="275" w:author="Ewan Klein" w:date="2015-09-15T11:31:00Z">
                                <w:r w:rsidR="00AE5C1C" w:rsidRPr="004C0FCD" w:rsidDel="004C0FCD">
                                  <w:rPr>
                                    <w:rFonts w:ascii="Cambria" w:hAnsi="Cambria" w:cs="Times"/>
                                    <w:color w:val="7A5E15" w:themeColor="accent6" w:themeShade="80"/>
                                    <w:sz w:val="20"/>
                                    <w:szCs w:val="20"/>
                                    <w:lang w:val="en-US"/>
                                    <w:rPrChange w:id="276" w:author="Ewan Klein" w:date="2015-09-15T11:35:00Z">
                                      <w:rPr>
                                        <w:rFonts w:ascii="Times" w:hAnsi="Times" w:cs="Times"/>
                                        <w:color w:val="7A5E15" w:themeColor="accent6" w:themeShade="80"/>
                                        <w:sz w:val="20"/>
                                        <w:szCs w:val="20"/>
                                        <w:lang w:val="en-US"/>
                                      </w:rPr>
                                    </w:rPrChange>
                                  </w:rPr>
                                  <w:delText>into</w:delText>
                                </w:r>
                              </w:del>
                            </w:ins>
                            <w:ins w:id="277" w:author="KLEIN Ewan" w:date="2015-09-07T22:51:00Z">
                              <w:del w:id="278" w:author="Ewan Klein" w:date="2015-09-15T11:31:00Z">
                                <w:r w:rsidR="0029640E" w:rsidRPr="004C0FCD" w:rsidDel="004C0FCD">
                                  <w:rPr>
                                    <w:rFonts w:ascii="Cambria" w:hAnsi="Cambria" w:cs="Times"/>
                                    <w:color w:val="7A5E15" w:themeColor="accent6" w:themeShade="80"/>
                                    <w:sz w:val="20"/>
                                    <w:szCs w:val="20"/>
                                    <w:lang w:val="en-US"/>
                                    <w:rPrChange w:id="279" w:author="Ewan Klein" w:date="2015-09-15T11:35:00Z">
                                      <w:rPr>
                                        <w:rFonts w:ascii="Times" w:hAnsi="Times" w:cs="Times"/>
                                        <w:color w:val="7A5E15" w:themeColor="accent6" w:themeShade="80"/>
                                        <w:sz w:val="20"/>
                                        <w:szCs w:val="20"/>
                                        <w:lang w:val="en-US"/>
                                      </w:rPr>
                                    </w:rPrChange>
                                  </w:rPr>
                                  <w:delText xml:space="preserve"> </w:delText>
                                </w:r>
                              </w:del>
                            </w:ins>
                            <w:ins w:id="280" w:author="KLEIN Ewan" w:date="2015-09-07T22:50:00Z">
                              <w:del w:id="281" w:author="Ewan Klein" w:date="2015-09-15T11:31:00Z">
                                <w:r w:rsidR="0029640E" w:rsidRPr="004C0FCD" w:rsidDel="004C0FCD">
                                  <w:rPr>
                                    <w:rFonts w:ascii="Cambria" w:hAnsi="Cambria" w:cs="Times"/>
                                    <w:color w:val="7A5E15" w:themeColor="accent6" w:themeShade="80"/>
                                    <w:sz w:val="20"/>
                                    <w:szCs w:val="20"/>
                                    <w:lang w:val="en-US"/>
                                    <w:rPrChange w:id="282" w:author="Ewan Klein" w:date="2015-09-15T11:35:00Z">
                                      <w:rPr>
                                        <w:rFonts w:ascii="Times" w:hAnsi="Times" w:cs="Times"/>
                                        <w:color w:val="7A5E15" w:themeColor="accent6" w:themeShade="80"/>
                                        <w:sz w:val="20"/>
                                        <w:szCs w:val="20"/>
                                        <w:lang w:val="en-US"/>
                                      </w:rPr>
                                    </w:rPrChange>
                                  </w:rPr>
                                  <w:delText>the University as a ‘Living Lab’.</w:delText>
                                </w:r>
                              </w:del>
                            </w:ins>
                          </w:p>
                          <w:p w14:paraId="4C2F1950" w14:textId="595D781A" w:rsidR="003F280C" w:rsidRPr="004C0FCD" w:rsidDel="004C0FCD" w:rsidRDefault="003F280C" w:rsidP="004C0FCD">
                            <w:pPr>
                              <w:widowControl w:val="0"/>
                              <w:autoSpaceDE w:val="0"/>
                              <w:autoSpaceDN w:val="0"/>
                              <w:adjustRightInd w:val="0"/>
                              <w:spacing w:after="0" w:line="240" w:lineRule="auto"/>
                              <w:rPr>
                                <w:del w:id="283" w:author="Ewan Klein" w:date="2015-09-15T11:31:00Z"/>
                                <w:rFonts w:ascii="Cambria" w:hAnsi="Cambria" w:cs="Times"/>
                                <w:color w:val="7A5E15" w:themeColor="accent6" w:themeShade="80"/>
                                <w:sz w:val="20"/>
                                <w:szCs w:val="20"/>
                                <w:lang w:val="en-US"/>
                                <w:rPrChange w:id="284" w:author="Ewan Klein" w:date="2015-09-15T11:35:00Z">
                                  <w:rPr>
                                    <w:del w:id="285" w:author="Ewan Klein" w:date="2015-09-15T11:31:00Z"/>
                                    <w:rFonts w:ascii="Times" w:hAnsi="Times" w:cs="Times"/>
                                    <w:color w:val="7A5E15" w:themeColor="accent6" w:themeShade="80"/>
                                    <w:sz w:val="20"/>
                                    <w:szCs w:val="20"/>
                                    <w:lang w:val="en-US"/>
                                  </w:rPr>
                                </w:rPrChange>
                              </w:rPr>
                            </w:pPr>
                          </w:p>
                          <w:p w14:paraId="45EAE0D0" w14:textId="441C31AE" w:rsidR="003F280C" w:rsidRPr="004C0FCD" w:rsidRDefault="003F280C" w:rsidP="004C0FCD">
                            <w:pPr>
                              <w:widowControl w:val="0"/>
                              <w:autoSpaceDE w:val="0"/>
                              <w:autoSpaceDN w:val="0"/>
                              <w:adjustRightInd w:val="0"/>
                              <w:spacing w:after="0" w:line="240" w:lineRule="auto"/>
                              <w:rPr>
                                <w:rFonts w:ascii="Cambria" w:hAnsi="Cambria" w:cs="Times"/>
                                <w:color w:val="7A5E15" w:themeColor="accent6" w:themeShade="80"/>
                                <w:sz w:val="20"/>
                                <w:szCs w:val="20"/>
                                <w:lang w:val="en-US"/>
                                <w:rPrChange w:id="286" w:author="Ewan Klein" w:date="2015-09-15T11:35:00Z">
                                  <w:rPr>
                                    <w:rFonts w:ascii="Times" w:hAnsi="Times" w:cs="Times"/>
                                    <w:color w:val="7A5E15" w:themeColor="accent6" w:themeShade="80"/>
                                    <w:sz w:val="20"/>
                                    <w:szCs w:val="20"/>
                                    <w:lang w:val="en-US"/>
                                  </w:rPr>
                                </w:rPrChange>
                              </w:rPr>
                            </w:pPr>
                            <w:del w:id="287" w:author="Ewan Klein" w:date="2015-09-15T11:31:00Z">
                              <w:r w:rsidRPr="004C0FCD" w:rsidDel="004C0FCD">
                                <w:rPr>
                                  <w:rFonts w:ascii="Cambria" w:hAnsi="Cambria" w:cs="Times"/>
                                  <w:color w:val="7A5E15" w:themeColor="accent6" w:themeShade="80"/>
                                  <w:sz w:val="20"/>
                                  <w:szCs w:val="20"/>
                                  <w:lang w:val="en-US"/>
                                  <w:rPrChange w:id="288" w:author="Ewan Klein" w:date="2015-09-15T11:35:00Z">
                                    <w:rPr>
                                      <w:rFonts w:ascii="Times" w:hAnsi="Times" w:cs="Times"/>
                                      <w:color w:val="7A5E15" w:themeColor="accent6" w:themeShade="80"/>
                                      <w:sz w:val="20"/>
                                      <w:szCs w:val="20"/>
                                      <w:lang w:val="en-US"/>
                                    </w:rPr>
                                  </w:rPrChange>
                                </w:rPr>
                                <w:delText>Data, Design and Society (infr08024</w:delText>
                              </w:r>
                            </w:del>
                            <w:ins w:id="289" w:author="KLEIN Ewan" w:date="2015-09-07T22:39:00Z">
                              <w:del w:id="290" w:author="Ewan Klein" w:date="2015-09-15T11:31:00Z">
                                <w:r w:rsidR="00900758" w:rsidRPr="004C0FCD" w:rsidDel="004C0FCD">
                                  <w:rPr>
                                    <w:rFonts w:ascii="Cambria" w:hAnsi="Cambria" w:cs="Times"/>
                                    <w:color w:val="7A5E15" w:themeColor="accent6" w:themeShade="80"/>
                                    <w:sz w:val="20"/>
                                    <w:szCs w:val="20"/>
                                    <w:lang w:val="en-US"/>
                                    <w:rPrChange w:id="291" w:author="Ewan Klein" w:date="2015-09-15T11:35:00Z">
                                      <w:rPr>
                                        <w:rFonts w:ascii="Times" w:hAnsi="Times" w:cs="Times"/>
                                        <w:color w:val="7A5E15" w:themeColor="accent6" w:themeShade="80"/>
                                        <w:sz w:val="20"/>
                                        <w:szCs w:val="20"/>
                                        <w:lang w:val="en-US"/>
                                      </w:rPr>
                                    </w:rPrChange>
                                  </w:rPr>
                                  <w:delText>INFR08024</w:delText>
                                </w:r>
                              </w:del>
                            </w:ins>
                            <w:del w:id="292" w:author="Ewan Klein" w:date="2015-09-15T11:31:00Z">
                              <w:r w:rsidRPr="004C0FCD" w:rsidDel="004C0FCD">
                                <w:rPr>
                                  <w:rFonts w:ascii="Cambria" w:hAnsi="Cambria" w:cs="Times"/>
                                  <w:color w:val="7A5E15" w:themeColor="accent6" w:themeShade="80"/>
                                  <w:sz w:val="20"/>
                                  <w:szCs w:val="20"/>
                                  <w:lang w:val="en-US"/>
                                  <w:rPrChange w:id="293" w:author="Ewan Klein" w:date="2015-09-15T11:35:00Z">
                                    <w:rPr>
                                      <w:rFonts w:ascii="Times" w:hAnsi="Times" w:cs="Times"/>
                                      <w:color w:val="7A5E15" w:themeColor="accent6" w:themeShade="80"/>
                                      <w:sz w:val="20"/>
                                      <w:szCs w:val="20"/>
                                      <w:lang w:val="en-US"/>
                                    </w:rPr>
                                  </w:rPrChange>
                                </w:rPr>
                                <w:delText>) is a  20pt Level 8 course. There are no prerequisites, but students should be prepared to work with simple data analysis tools, to go out and talk to people, and make things!. There is a quota of 40 students in academic year 2015/16.</w:delText>
                              </w:r>
                            </w:del>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6FE162" id="_x0000_t202" coordsize="21600,21600" o:spt="202" path="m0,0l0,21600,21600,21600,21600,0xe">
                <v:stroke joinstyle="miter"/>
                <v:path gradientshapeok="t" o:connecttype="rect"/>
              </v:shapetype>
              <v:shape id="Text_x0020_Box_x0020_2" o:spid="_x0000_s1026" type="#_x0000_t202" style="position:absolute;margin-left:31.3pt;margin-top:72.2pt;width:359.7pt;height:377.85pt;z-index:25166950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" filled="f" stroked="f">
                <v:textbox>
                  <w:txbxContent>
                    <w:p w14:paraId="1C9F68A5" w14:textId="77777777" w:rsidR="003F280C" w:rsidRPr="00422617" w:rsidDel="004C0FCD" w:rsidRDefault="003F280C" w:rsidP="009D5B92">
                      <w:pPr>
                        <w:spacing w:after="0" w:line="240" w:lineRule="auto"/>
                        <w:rPr>
                          <w:del w:id="294" w:author="Ewan Klein" w:date="2015-09-15T11:33:00Z"/>
                          <w:rFonts w:ascii="Cambria" w:hAnsi="Cambria"/>
                          <w:b/>
                          <w:color w:val="7A5E15" w:themeColor="accent6" w:themeShade="80"/>
                          <w:sz w:val="20"/>
                          <w:szCs w:val="20"/>
                          <w:lang w:val="en-US"/>
                          <w:rPrChange w:id="295" w:author="Ewan Klein" w:date="2015-09-15T11:41:00Z">
                            <w:rPr>
                              <w:del w:id="296" w:author="Ewan Klein" w:date="2015-09-15T11:33:00Z"/>
                              <w:color w:val="000000"/>
                              <w:lang w:val="en-US"/>
                            </w:rPr>
                          </w:rPrChange>
                        </w:rPr>
                      </w:pPr>
                    </w:p>
                    <w:p w14:paraId="63434931" w14:textId="15508EC6" w:rsidR="004C0FCD" w:rsidRPr="004C0FCD" w:rsidRDefault="004C0FCD" w:rsidP="004C0FCD">
                      <w:pPr>
                        <w:spacing w:after="0" w:line="240" w:lineRule="auto"/>
                        <w:rPr>
                          <w:ins w:id="297" w:author="Ewan Klein" w:date="2015-09-15T11:31:00Z"/>
                          <w:rFonts w:ascii="Cambria" w:hAnsi="Cambria" w:cs="Times New Roman"/>
                          <w:color w:val="7A5E15" w:themeColor="accent6" w:themeShade="80"/>
                          <w:sz w:val="20"/>
                          <w:szCs w:val="20"/>
                          <w:lang w:val="en-US"/>
                          <w:rPrChange w:id="298" w:author="Ewan Klein" w:date="2015-09-15T11:35:00Z">
                            <w:rPr>
                              <w:ins w:id="299" w:author="Ewan Klein" w:date="2015-09-15T11:31:00Z"/>
                              <w:rFonts w:ascii="Times New Roman" w:hAnsi="Times New Roman" w:cs="Times New Roman"/>
                              <w:color w:val="auto"/>
                              <w:sz w:val="24"/>
                              <w:szCs w:val="24"/>
                              <w:lang w:val="en-US"/>
                            </w:rPr>
                          </w:rPrChange>
                        </w:rPr>
                      </w:pPr>
                      <w:ins w:id="300" w:author="Ewan Klein" w:date="2015-09-15T11:31:00Z">
                        <w:r w:rsidRPr="00422617">
                          <w:rPr>
                            <w:rFonts w:ascii="Cambria" w:hAnsi="Cambria" w:cs="Arial"/>
                            <w:b/>
                            <w:color w:val="7A5E15" w:themeColor="accent6" w:themeShade="80"/>
                            <w:sz w:val="20"/>
                            <w:szCs w:val="20"/>
                            <w:lang w:val="en-US"/>
                            <w:rPrChange w:id="301" w:author="Ewan Klein" w:date="2015-09-15T11:41:00Z">
                              <w:rPr>
                                <w:rFonts w:ascii="Arial" w:hAnsi="Arial" w:cs="Arial"/>
                                <w:b/>
                                <w:bCs/>
                                <w:color w:val="000000"/>
                                <w:lang w:val="en-US"/>
                              </w:rPr>
                            </w:rPrChange>
                          </w:rPr>
                          <w:t>Data, Design and Society</w:t>
                        </w:r>
                        <w:r w:rsidRPr="004C0FCD">
                          <w:rPr>
                            <w:rFonts w:ascii="Cambria" w:hAnsi="Cambria" w:cs="Arial"/>
                            <w:color w:val="7A5E15" w:themeColor="accent6" w:themeShade="80"/>
                            <w:sz w:val="20"/>
                            <w:szCs w:val="20"/>
                            <w:lang w:val="en-US"/>
                            <w:rPrChange w:id="302" w:author="Ewan Klein" w:date="2015-09-15T11:35:00Z">
                              <w:rPr>
                                <w:rFonts w:ascii="Arial" w:hAnsi="Arial" w:cs="Arial"/>
                                <w:color w:val="000000"/>
                                <w:lang w:val="en-US"/>
                              </w:rPr>
                            </w:rPrChange>
                          </w:rPr>
                          <w:t xml:space="preserve"> (DDS) is a new, experimental course, and we want to make sure that there is a good match between what we are offering and what you are looking for. A large component of DDS will require you to work in a team of about five fellow students over the course of six or so weeks, exploring the issue of </w:t>
                        </w:r>
                        <w:r w:rsidRPr="004C0FCD">
                          <w:rPr>
                            <w:rFonts w:ascii="Cambria" w:hAnsi="Cambria" w:cs="Arial"/>
                            <w:b/>
                            <w:color w:val="7A5E15" w:themeColor="accent6" w:themeShade="80"/>
                            <w:sz w:val="20"/>
                            <w:szCs w:val="20"/>
                            <w:lang w:val="en-US"/>
                            <w:rPrChange w:id="303" w:author="Ewan Klein" w:date="2015-09-15T11:35:00Z">
                              <w:rPr>
                                <w:rFonts w:ascii="Arial" w:hAnsi="Arial" w:cs="Arial"/>
                                <w:color w:val="000000"/>
                                <w:lang w:val="en-US"/>
                              </w:rPr>
                            </w:rPrChange>
                          </w:rPr>
                          <w:t>sustainable food systems</w:t>
                        </w:r>
                        <w:r w:rsidRPr="004C0FCD">
                          <w:rPr>
                            <w:rFonts w:ascii="Cambria" w:hAnsi="Cambria" w:cs="Arial"/>
                            <w:color w:val="7A5E15" w:themeColor="accent6" w:themeShade="80"/>
                            <w:sz w:val="20"/>
                            <w:szCs w:val="20"/>
                            <w:lang w:val="en-US"/>
                            <w:rPrChange w:id="304" w:author="Ewan Klein" w:date="2015-09-15T11:35:00Z">
                              <w:rPr>
                                <w:rFonts w:ascii="Arial" w:hAnsi="Arial" w:cs="Arial"/>
                                <w:color w:val="000000"/>
                                <w:lang w:val="en-US"/>
                              </w:rPr>
                            </w:rPrChange>
                          </w:rPr>
                          <w:t xml:space="preserve"> within the University of Edinburgh. These systems involve the ways in which food is produced, purchased, consumed and disposed of, and of course they have to be placed in the context of food sustainability at the global level.</w:t>
                        </w:r>
                      </w:ins>
                      <w:ins w:id="305" w:author="Ewan Klein" w:date="2015-09-15T11:35:00Z">
                        <w:r>
                          <w:rPr>
                            <w:rFonts w:ascii="Cambria" w:hAnsi="Cambria" w:cs="Times New Roman"/>
                            <w:color w:val="7A5E15" w:themeColor="accent6" w:themeShade="80"/>
                            <w:sz w:val="20"/>
                            <w:szCs w:val="20"/>
                            <w:lang w:val="en-US"/>
                          </w:rPr>
                          <w:t xml:space="preserve"> </w:t>
                        </w:r>
                      </w:ins>
                      <w:ins w:id="306" w:author="Ewan Klein" w:date="2015-09-15T11:31:00Z">
                        <w:r w:rsidRPr="004C0FCD">
                          <w:rPr>
                            <w:rFonts w:ascii="Cambria" w:hAnsi="Cambria" w:cs="Arial"/>
                            <w:color w:val="7A5E15" w:themeColor="accent6" w:themeShade="80"/>
                            <w:sz w:val="20"/>
                            <w:szCs w:val="20"/>
                            <w:lang w:val="en-US"/>
                            <w:rPrChange w:id="307" w:author="Ewan Klein" w:date="2015-09-15T11:35:00Z">
                              <w:rPr>
                                <w:rFonts w:ascii="Arial" w:hAnsi="Arial" w:cs="Arial"/>
                                <w:color w:val="000000"/>
                                <w:lang w:val="en-US"/>
                              </w:rPr>
                            </w:rPrChange>
                          </w:rPr>
                          <w:t xml:space="preserve">So we are posing a challenge which combines social, policy and technical factors: </w:t>
                        </w:r>
                        <w:r w:rsidRPr="004C0FCD">
                          <w:rPr>
                            <w:rFonts w:ascii="Cambria" w:hAnsi="Cambria" w:cs="Arial"/>
                            <w:i/>
                            <w:color w:val="7A5E15" w:themeColor="accent6" w:themeShade="80"/>
                            <w:sz w:val="20"/>
                            <w:szCs w:val="20"/>
                            <w:lang w:val="en-US"/>
                            <w:rPrChange w:id="308" w:author="Ewan Klein" w:date="2015-09-15T11:35:00Z">
                              <w:rPr>
                                <w:rFonts w:ascii="Arial" w:hAnsi="Arial" w:cs="Arial"/>
                                <w:i/>
                                <w:iCs/>
                                <w:color w:val="000000"/>
                                <w:lang w:val="en-US"/>
                              </w:rPr>
                            </w:rPrChange>
                          </w:rPr>
                          <w:t>what practical steps, small or large, would contribute to increasing a sustain</w:t>
                        </w:r>
                        <w:bookmarkStart w:id="309" w:name="_GoBack"/>
                        <w:bookmarkEnd w:id="309"/>
                        <w:r w:rsidRPr="004C0FCD">
                          <w:rPr>
                            <w:rFonts w:ascii="Cambria" w:hAnsi="Cambria" w:cs="Arial"/>
                            <w:i/>
                            <w:color w:val="7A5E15" w:themeColor="accent6" w:themeShade="80"/>
                            <w:sz w:val="20"/>
                            <w:szCs w:val="20"/>
                            <w:lang w:val="en-US"/>
                            <w:rPrChange w:id="310" w:author="Ewan Klein" w:date="2015-09-15T11:35:00Z">
                              <w:rPr>
                                <w:rFonts w:ascii="Arial" w:hAnsi="Arial" w:cs="Arial"/>
                                <w:i/>
                                <w:iCs/>
                                <w:color w:val="000000"/>
                                <w:lang w:val="en-US"/>
                              </w:rPr>
                            </w:rPrChange>
                          </w:rPr>
                          <w:t>able food system within the University?</w:t>
                        </w:r>
                      </w:ins>
                    </w:p>
                    <w:p w14:paraId="672AD623" w14:textId="77777777" w:rsidR="004C0FCD" w:rsidRDefault="004C0FCD" w:rsidP="004C0FCD">
                      <w:pPr>
                        <w:spacing w:after="0" w:line="240" w:lineRule="auto"/>
                        <w:rPr>
                          <w:ins w:id="311" w:author="Ewan Klein" w:date="2015-09-15T11:36:00Z"/>
                          <w:rFonts w:ascii="Cambria" w:eastAsia="Times New Roman" w:hAnsi="Cambria" w:cs="Times New Roman"/>
                          <w:color w:val="7A5E15" w:themeColor="accent6" w:themeShade="80"/>
                          <w:sz w:val="20"/>
                          <w:szCs w:val="20"/>
                          <w:lang w:val="en-US"/>
                        </w:rPr>
                      </w:pPr>
                    </w:p>
                    <w:p w14:paraId="06466E90" w14:textId="2F546C97" w:rsidR="004C0FCD" w:rsidRPr="004C0FCD" w:rsidRDefault="004C0FCD" w:rsidP="004C0FCD">
                      <w:pPr>
                        <w:spacing w:after="0" w:line="240" w:lineRule="auto"/>
                        <w:rPr>
                          <w:ins w:id="312" w:author="Ewan Klein" w:date="2015-09-15T11:31:00Z"/>
                          <w:rFonts w:ascii="Cambria" w:hAnsi="Cambria" w:cs="Times New Roman"/>
                          <w:color w:val="7A5E15" w:themeColor="accent6" w:themeShade="80"/>
                          <w:sz w:val="20"/>
                          <w:szCs w:val="20"/>
                          <w:lang w:val="en-US"/>
                          <w:rPrChange w:id="313" w:author="Ewan Klein" w:date="2015-09-15T11:35:00Z">
                            <w:rPr>
                              <w:ins w:id="314" w:author="Ewan Klein" w:date="2015-09-15T11:31:00Z"/>
                              <w:rFonts w:ascii="Times New Roman" w:hAnsi="Times New Roman" w:cs="Times New Roman"/>
                              <w:color w:val="auto"/>
                              <w:sz w:val="24"/>
                              <w:szCs w:val="24"/>
                              <w:lang w:val="en-US"/>
                            </w:rPr>
                          </w:rPrChange>
                        </w:rPr>
                      </w:pPr>
                      <w:ins w:id="315" w:author="Ewan Klein" w:date="2015-09-15T11:31:00Z">
                        <w:r>
                          <w:rPr>
                            <w:rFonts w:ascii="Cambria" w:eastAsia="Times New Roman" w:hAnsi="Cambria" w:cs="Times New Roman"/>
                            <w:color w:val="7A5E15" w:themeColor="accent6" w:themeShade="80"/>
                            <w:sz w:val="20"/>
                            <w:szCs w:val="20"/>
                            <w:lang w:val="en-US"/>
                            <w:rPrChange w:id="316" w:author="Ewan Klein" w:date="2015-09-15T11:35:00Z">
                              <w:rPr>
                                <w:rFonts w:ascii="Cambria" w:eastAsia="Times New Roman" w:hAnsi="Cambria" w:cs="Times New Roman"/>
                                <w:color w:val="7A5E15" w:themeColor="accent6" w:themeShade="80"/>
                                <w:sz w:val="20"/>
                                <w:szCs w:val="20"/>
                                <w:lang w:val="en-US"/>
                              </w:rPr>
                            </w:rPrChange>
                          </w:rPr>
                          <w:t>There is a quota of 40 students for this course</w:t>
                        </w:r>
                      </w:ins>
                      <w:ins w:id="317" w:author="Ewan Klein" w:date="2015-09-15T11:39:00Z">
                        <w:r w:rsidR="00064062">
                          <w:rPr>
                            <w:rFonts w:ascii="Cambria" w:eastAsia="Times New Roman" w:hAnsi="Cambria" w:cs="Times New Roman"/>
                            <w:color w:val="7A5E15" w:themeColor="accent6" w:themeShade="80"/>
                            <w:sz w:val="20"/>
                            <w:szCs w:val="20"/>
                            <w:lang w:val="en-US"/>
                          </w:rPr>
                          <w:t xml:space="preserve"> in 2015/16</w:t>
                        </w:r>
                      </w:ins>
                      <w:ins w:id="318" w:author="Ewan Klein" w:date="2015-09-15T11:31:00Z">
                        <w:r>
                          <w:rPr>
                            <w:rFonts w:ascii="Cambria" w:eastAsia="Times New Roman" w:hAnsi="Cambria" w:cs="Times New Roman"/>
                            <w:color w:val="7A5E15" w:themeColor="accent6" w:themeShade="80"/>
                            <w:sz w:val="20"/>
                            <w:szCs w:val="20"/>
                            <w:lang w:val="en-US"/>
                            <w:rPrChange w:id="319" w:author="Ewan Klein" w:date="2015-09-15T11:35:00Z">
                              <w:rPr>
                                <w:rFonts w:ascii="Cambria" w:eastAsia="Times New Roman" w:hAnsi="Cambria" w:cs="Times New Roman"/>
                                <w:color w:val="7A5E15" w:themeColor="accent6" w:themeShade="80"/>
                                <w:sz w:val="20"/>
                                <w:szCs w:val="20"/>
                                <w:lang w:val="en-US"/>
                              </w:rPr>
                            </w:rPrChange>
                          </w:rPr>
                          <w:t>. To apply, p</w:t>
                        </w:r>
                        <w:r w:rsidRPr="004C0FCD">
                          <w:rPr>
                            <w:rFonts w:ascii="Cambria" w:hAnsi="Cambria" w:cs="Arial"/>
                            <w:color w:val="7A5E15" w:themeColor="accent6" w:themeShade="80"/>
                            <w:sz w:val="20"/>
                            <w:szCs w:val="20"/>
                            <w:lang w:val="en-US"/>
                            <w:rPrChange w:id="320" w:author="Ewan Klein" w:date="2015-09-15T11:35:00Z">
                              <w:rPr>
                                <w:rFonts w:ascii="Arial" w:hAnsi="Arial" w:cs="Arial"/>
                                <w:color w:val="000000"/>
                                <w:lang w:val="en-US"/>
                              </w:rPr>
                            </w:rPrChange>
                          </w:rPr>
                          <w:t>lease write approximately 100 words to explain why you are int</w:t>
                        </w:r>
                        <w:r w:rsidR="00064062">
                          <w:rPr>
                            <w:rFonts w:ascii="Cambria" w:hAnsi="Cambria" w:cs="Arial"/>
                            <w:color w:val="7A5E15" w:themeColor="accent6" w:themeShade="80"/>
                            <w:sz w:val="20"/>
                            <w:szCs w:val="20"/>
                            <w:lang w:val="en-US"/>
                            <w:rPrChange w:id="321" w:author="Ewan Klein" w:date="2015-09-15T11:35:00Z">
                              <w:rPr>
                                <w:rFonts w:ascii="Cambria" w:hAnsi="Cambria" w:cs="Arial"/>
                                <w:color w:val="7A5E15" w:themeColor="accent6" w:themeShade="80"/>
                                <w:sz w:val="20"/>
                                <w:szCs w:val="20"/>
                                <w:lang w:val="en-US"/>
                              </w:rPr>
                            </w:rPrChange>
                          </w:rPr>
                          <w:t>erested in participating in the</w:t>
                        </w:r>
                        <w:r w:rsidRPr="004C0FCD">
                          <w:rPr>
                            <w:rFonts w:ascii="Cambria" w:hAnsi="Cambria" w:cs="Arial"/>
                            <w:color w:val="7A5E15" w:themeColor="accent6" w:themeShade="80"/>
                            <w:sz w:val="20"/>
                            <w:szCs w:val="20"/>
                            <w:lang w:val="en-US"/>
                            <w:rPrChange w:id="322" w:author="Ewan Klein" w:date="2015-09-15T11:35:00Z">
                              <w:rPr>
                                <w:rFonts w:ascii="Arial" w:hAnsi="Arial" w:cs="Arial"/>
                                <w:color w:val="000000"/>
                                <w:lang w:val="en-US"/>
                              </w:rPr>
                            </w:rPrChange>
                          </w:rPr>
                          <w:t xml:space="preserve"> course. </w:t>
                        </w:r>
                      </w:ins>
                    </w:p>
                    <w:p w14:paraId="570C3625" w14:textId="77777777" w:rsidR="004C0FCD" w:rsidRPr="004C0FCD" w:rsidRDefault="004C0FCD" w:rsidP="004C0FCD">
                      <w:pPr>
                        <w:spacing w:after="0" w:line="240" w:lineRule="auto"/>
                        <w:rPr>
                          <w:ins w:id="323" w:author="Ewan Klein" w:date="2015-09-15T11:31:00Z"/>
                          <w:rFonts w:ascii="Cambria" w:eastAsia="Times New Roman" w:hAnsi="Cambria" w:cs="Times New Roman"/>
                          <w:color w:val="7A5E15" w:themeColor="accent6" w:themeShade="80"/>
                          <w:sz w:val="20"/>
                          <w:szCs w:val="20"/>
                          <w:lang w:val="en-US"/>
                          <w:rPrChange w:id="324" w:author="Ewan Klein" w:date="2015-09-15T11:35:00Z">
                            <w:rPr>
                              <w:ins w:id="325" w:author="Ewan Klein" w:date="2015-09-15T11:31:00Z"/>
                              <w:rFonts w:ascii="Times New Roman" w:eastAsia="Times New Roman" w:hAnsi="Times New Roman" w:cs="Times New Roman"/>
                              <w:color w:val="auto"/>
                              <w:sz w:val="24"/>
                              <w:szCs w:val="24"/>
                              <w:lang w:val="en-US"/>
                            </w:rPr>
                          </w:rPrChange>
                        </w:rPr>
                      </w:pPr>
                    </w:p>
                    <w:p w14:paraId="0A860D40" w14:textId="799EE746" w:rsidR="004C0FCD" w:rsidRPr="004C0FCD" w:rsidRDefault="004C0FCD" w:rsidP="004C0FCD">
                      <w:pPr>
                        <w:spacing w:after="0" w:line="240" w:lineRule="auto"/>
                        <w:rPr>
                          <w:ins w:id="326" w:author="Ewan Klein" w:date="2015-09-15T11:31:00Z"/>
                          <w:rFonts w:ascii="Cambria" w:hAnsi="Cambria" w:cs="Times New Roman"/>
                          <w:color w:val="7A5E15" w:themeColor="accent6" w:themeShade="80"/>
                          <w:sz w:val="20"/>
                          <w:szCs w:val="20"/>
                          <w:lang w:val="en-US"/>
                          <w:rPrChange w:id="327" w:author="Ewan Klein" w:date="2015-09-15T11:35:00Z">
                            <w:rPr>
                              <w:ins w:id="328" w:author="Ewan Klein" w:date="2015-09-15T11:31:00Z"/>
                              <w:rFonts w:ascii="Times New Roman" w:hAnsi="Times New Roman" w:cs="Times New Roman"/>
                              <w:color w:val="auto"/>
                              <w:sz w:val="24"/>
                              <w:szCs w:val="24"/>
                              <w:lang w:val="en-US"/>
                            </w:rPr>
                          </w:rPrChange>
                        </w:rPr>
                      </w:pPr>
                      <w:ins w:id="329" w:author="Ewan Klein" w:date="2015-09-15T11:31:00Z">
                        <w:r w:rsidRPr="004C0FCD">
                          <w:rPr>
                            <w:rFonts w:ascii="Cambria" w:hAnsi="Cambria" w:cs="Arial"/>
                            <w:color w:val="7A5E15" w:themeColor="accent6" w:themeShade="80"/>
                            <w:sz w:val="20"/>
                            <w:szCs w:val="20"/>
                            <w:lang w:val="en-US"/>
                            <w:rPrChange w:id="330" w:author="Ewan Klein" w:date="2015-09-15T11:35:00Z">
                              <w:rPr>
                                <w:rFonts w:ascii="Arial" w:hAnsi="Arial" w:cs="Arial"/>
                                <w:color w:val="000000"/>
                                <w:lang w:val="en-US"/>
                              </w:rPr>
                            </w:rPrChange>
                          </w:rPr>
                          <w:t xml:space="preserve">Send your applications to: </w:t>
                        </w:r>
                        <w:r w:rsidRPr="004C0FCD">
                          <w:rPr>
                            <w:rFonts w:ascii="Cambria" w:hAnsi="Cambria" w:cs="Arial"/>
                            <w:b/>
                            <w:color w:val="7A5E15" w:themeColor="accent6" w:themeShade="80"/>
                            <w:sz w:val="20"/>
                            <w:szCs w:val="20"/>
                            <w:lang w:val="en-US"/>
                            <w:rPrChange w:id="331" w:author="Ewan Klein" w:date="2015-09-15T11:36:00Z">
                              <w:rPr>
                                <w:rFonts w:ascii="Arial" w:hAnsi="Arial" w:cs="Arial"/>
                                <w:b/>
                                <w:bCs/>
                                <w:color w:val="000000"/>
                                <w:lang w:val="en-US"/>
                              </w:rPr>
                            </w:rPrChange>
                          </w:rPr>
                          <w:t>ewan@</w:t>
                        </w:r>
                      </w:ins>
                      <w:ins w:id="332" w:author="Ewan Klein" w:date="2015-09-15T11:34:00Z">
                        <w:r w:rsidRPr="004C0FCD">
                          <w:rPr>
                            <w:rFonts w:ascii="Cambria" w:hAnsi="Cambria" w:cs="Arial"/>
                            <w:b/>
                            <w:color w:val="7A5E15" w:themeColor="accent6" w:themeShade="80"/>
                            <w:sz w:val="20"/>
                            <w:szCs w:val="20"/>
                            <w:lang w:val="en-US"/>
                            <w:rPrChange w:id="333" w:author="Ewan Klein" w:date="2015-09-15T11:36:00Z">
                              <w:rPr>
                                <w:rFonts w:ascii="Cambria" w:hAnsi="Cambria" w:cs="Arial"/>
                                <w:color w:val="7A5E15" w:themeColor="accent6" w:themeShade="80"/>
                                <w:lang w:val="en-US"/>
                              </w:rPr>
                            </w:rPrChange>
                          </w:rPr>
                          <w:t>inf.</w:t>
                        </w:r>
                      </w:ins>
                      <w:ins w:id="334" w:author="Ewan Klein" w:date="2015-09-15T11:31:00Z">
                        <w:r w:rsidRPr="004C0FCD">
                          <w:rPr>
                            <w:rFonts w:ascii="Cambria" w:hAnsi="Cambria" w:cs="Arial"/>
                            <w:b/>
                            <w:color w:val="7A5E15" w:themeColor="accent6" w:themeShade="80"/>
                            <w:sz w:val="20"/>
                            <w:szCs w:val="20"/>
                            <w:lang w:val="en-US"/>
                            <w:rPrChange w:id="335" w:author="Ewan Klein" w:date="2015-09-15T11:36:00Z">
                              <w:rPr>
                                <w:rFonts w:ascii="Arial" w:hAnsi="Arial" w:cs="Arial"/>
                                <w:b/>
                                <w:bCs/>
                                <w:color w:val="000000"/>
                                <w:lang w:val="en-US"/>
                              </w:rPr>
                            </w:rPrChange>
                          </w:rPr>
                          <w:t>ed.ac.uk</w:t>
                        </w:r>
                      </w:ins>
                    </w:p>
                    <w:p w14:paraId="53B701A0" w14:textId="77777777" w:rsidR="004C0FCD" w:rsidRPr="004C0FCD" w:rsidRDefault="004C0FCD" w:rsidP="004C0FCD">
                      <w:pPr>
                        <w:spacing w:after="0" w:line="240" w:lineRule="auto"/>
                        <w:rPr>
                          <w:ins w:id="336" w:author="Ewan Klein" w:date="2015-09-15T11:31:00Z"/>
                          <w:rFonts w:ascii="Cambria" w:hAnsi="Cambria" w:cs="Times New Roman"/>
                          <w:color w:val="7A5E15" w:themeColor="accent6" w:themeShade="80"/>
                          <w:sz w:val="20"/>
                          <w:szCs w:val="20"/>
                          <w:lang w:val="en-US"/>
                          <w:rPrChange w:id="337" w:author="Ewan Klein" w:date="2015-09-15T11:35:00Z">
                            <w:rPr>
                              <w:ins w:id="338" w:author="Ewan Klein" w:date="2015-09-15T11:31:00Z"/>
                              <w:rFonts w:ascii="Times New Roman" w:hAnsi="Times New Roman" w:cs="Times New Roman"/>
                              <w:color w:val="auto"/>
                              <w:sz w:val="24"/>
                              <w:szCs w:val="24"/>
                              <w:lang w:val="en-US"/>
                            </w:rPr>
                          </w:rPrChange>
                        </w:rPr>
                      </w:pPr>
                      <w:ins w:id="339" w:author="Ewan Klein" w:date="2015-09-15T11:31:00Z">
                        <w:r w:rsidRPr="004C0FCD">
                          <w:rPr>
                            <w:rFonts w:ascii="Cambria" w:hAnsi="Cambria" w:cs="Arial"/>
                            <w:color w:val="7A5E15" w:themeColor="accent6" w:themeShade="80"/>
                            <w:sz w:val="20"/>
                            <w:szCs w:val="20"/>
                            <w:lang w:val="en-US"/>
                            <w:rPrChange w:id="340" w:author="Ewan Klein" w:date="2015-09-15T11:35:00Z">
                              <w:rPr>
                                <w:rFonts w:ascii="Arial" w:hAnsi="Arial" w:cs="Arial"/>
                                <w:color w:val="000000"/>
                                <w:lang w:val="en-US"/>
                              </w:rPr>
                            </w:rPrChange>
                          </w:rPr>
                          <w:t xml:space="preserve">Deadline for applications: </w:t>
                        </w:r>
                        <w:r w:rsidRPr="004C0FCD">
                          <w:rPr>
                            <w:rFonts w:ascii="Cambria" w:hAnsi="Cambria" w:cs="Arial"/>
                            <w:b/>
                            <w:color w:val="7A5E15" w:themeColor="accent6" w:themeShade="80"/>
                            <w:sz w:val="20"/>
                            <w:szCs w:val="20"/>
                            <w:lang w:val="en-US"/>
                            <w:rPrChange w:id="341" w:author="Ewan Klein" w:date="2015-09-15T11:37:00Z">
                              <w:rPr>
                                <w:rFonts w:ascii="Arial" w:hAnsi="Arial" w:cs="Arial"/>
                                <w:b/>
                                <w:bCs/>
                                <w:color w:val="000000"/>
                                <w:lang w:val="en-US"/>
                              </w:rPr>
                            </w:rPrChange>
                          </w:rPr>
                          <w:t>4.00 pm Wednesday 23rd September</w:t>
                        </w:r>
                      </w:ins>
                    </w:p>
                    <w:p w14:paraId="2EC64BDD" w14:textId="77777777" w:rsidR="004C0FCD" w:rsidRPr="004C0FCD" w:rsidRDefault="004C0FCD" w:rsidP="004C0FCD">
                      <w:pPr>
                        <w:spacing w:after="0" w:line="240" w:lineRule="auto"/>
                        <w:rPr>
                          <w:ins w:id="342" w:author="Ewan Klein" w:date="2015-09-15T11:31:00Z"/>
                          <w:rFonts w:ascii="Cambria" w:hAnsi="Cambria" w:cs="Times New Roman"/>
                          <w:color w:val="7A5E15" w:themeColor="accent6" w:themeShade="80"/>
                          <w:sz w:val="20"/>
                          <w:szCs w:val="20"/>
                          <w:lang w:val="en-US"/>
                          <w:rPrChange w:id="343" w:author="Ewan Klein" w:date="2015-09-15T11:35:00Z">
                            <w:rPr>
                              <w:ins w:id="344" w:author="Ewan Klein" w:date="2015-09-15T11:31:00Z"/>
                              <w:rFonts w:ascii="Times New Roman" w:hAnsi="Times New Roman" w:cs="Times New Roman"/>
                              <w:color w:val="auto"/>
                              <w:sz w:val="24"/>
                              <w:szCs w:val="24"/>
                              <w:lang w:val="en-US"/>
                            </w:rPr>
                          </w:rPrChange>
                        </w:rPr>
                      </w:pPr>
                      <w:ins w:id="345" w:author="Ewan Klein" w:date="2015-09-15T11:31:00Z">
                        <w:r w:rsidRPr="004C0FCD">
                          <w:rPr>
                            <w:rFonts w:ascii="Cambria" w:hAnsi="Cambria" w:cs="Arial"/>
                            <w:color w:val="7A5E15" w:themeColor="accent6" w:themeShade="80"/>
                            <w:sz w:val="20"/>
                            <w:szCs w:val="20"/>
                            <w:lang w:val="en-US"/>
                            <w:rPrChange w:id="346" w:author="Ewan Klein" w:date="2015-09-15T11:35:00Z">
                              <w:rPr>
                                <w:rFonts w:ascii="Arial" w:hAnsi="Arial" w:cs="Arial"/>
                                <w:color w:val="000000"/>
                                <w:lang w:val="en-US"/>
                              </w:rPr>
                            </w:rPrChange>
                          </w:rPr>
                          <w:t xml:space="preserve">Successful applicants will be notified not later than </w:t>
                        </w:r>
                        <w:r w:rsidRPr="004C0FCD">
                          <w:rPr>
                            <w:rFonts w:ascii="Cambria" w:hAnsi="Cambria" w:cs="Arial"/>
                            <w:b/>
                            <w:color w:val="7A5E15" w:themeColor="accent6" w:themeShade="80"/>
                            <w:sz w:val="20"/>
                            <w:szCs w:val="20"/>
                            <w:lang w:val="en-US"/>
                            <w:rPrChange w:id="347" w:author="Ewan Klein" w:date="2015-09-15T11:37:00Z">
                              <w:rPr>
                                <w:rFonts w:ascii="Arial" w:hAnsi="Arial" w:cs="Arial"/>
                                <w:b/>
                                <w:bCs/>
                                <w:color w:val="000000"/>
                                <w:lang w:val="en-US"/>
                              </w:rPr>
                            </w:rPrChange>
                          </w:rPr>
                          <w:t>Monday 28th September</w:t>
                        </w:r>
                      </w:ins>
                    </w:p>
                    <w:p w14:paraId="085936FA" w14:textId="77777777" w:rsidR="004C0FCD" w:rsidRPr="004C0FCD" w:rsidRDefault="004C0FCD" w:rsidP="004C0FCD">
                      <w:pPr>
                        <w:spacing w:after="0" w:line="240" w:lineRule="auto"/>
                        <w:rPr>
                          <w:ins w:id="348" w:author="Ewan Klein" w:date="2015-09-15T11:31:00Z"/>
                          <w:rFonts w:ascii="Cambria" w:eastAsia="Times New Roman" w:hAnsi="Cambria" w:cs="Times New Roman"/>
                          <w:color w:val="7A5E15" w:themeColor="accent6" w:themeShade="80"/>
                          <w:sz w:val="20"/>
                          <w:szCs w:val="20"/>
                          <w:lang w:val="en-US"/>
                          <w:rPrChange w:id="349" w:author="Ewan Klein" w:date="2015-09-15T11:35:00Z">
                            <w:rPr>
                              <w:ins w:id="350" w:author="Ewan Klein" w:date="2015-09-15T11:31:00Z"/>
                              <w:rFonts w:ascii="Times New Roman" w:eastAsia="Times New Roman" w:hAnsi="Times New Roman" w:cs="Times New Roman"/>
                              <w:color w:val="auto"/>
                              <w:sz w:val="24"/>
                              <w:szCs w:val="24"/>
                              <w:lang w:val="en-US"/>
                            </w:rPr>
                          </w:rPrChange>
                        </w:rPr>
                      </w:pPr>
                    </w:p>
                    <w:p w14:paraId="619ED88E" w14:textId="77777777" w:rsidR="004C0FCD" w:rsidRPr="004C0FCD" w:rsidRDefault="004C0FCD" w:rsidP="004C0FCD">
                      <w:pPr>
                        <w:spacing w:after="0" w:line="240" w:lineRule="auto"/>
                        <w:rPr>
                          <w:ins w:id="351" w:author="Ewan Klein" w:date="2015-09-15T11:31:00Z"/>
                          <w:rFonts w:ascii="Cambria" w:hAnsi="Cambria" w:cs="Times New Roman"/>
                          <w:color w:val="7A5E15" w:themeColor="accent6" w:themeShade="80"/>
                          <w:sz w:val="20"/>
                          <w:szCs w:val="20"/>
                          <w:lang w:val="en-US"/>
                          <w:rPrChange w:id="352" w:author="Ewan Klein" w:date="2015-09-15T11:35:00Z">
                            <w:rPr>
                              <w:ins w:id="353" w:author="Ewan Klein" w:date="2015-09-15T11:31:00Z"/>
                              <w:rFonts w:ascii="Times New Roman" w:hAnsi="Times New Roman" w:cs="Times New Roman"/>
                              <w:color w:val="auto"/>
                              <w:sz w:val="24"/>
                              <w:szCs w:val="24"/>
                              <w:lang w:val="en-US"/>
                            </w:rPr>
                          </w:rPrChange>
                        </w:rPr>
                      </w:pPr>
                      <w:ins w:id="354" w:author="Ewan Klein" w:date="2015-09-15T11:31:00Z">
                        <w:r w:rsidRPr="004C0FCD">
                          <w:rPr>
                            <w:rFonts w:ascii="Cambria" w:hAnsi="Cambria" w:cs="Arial"/>
                            <w:color w:val="7A5E15" w:themeColor="accent6" w:themeShade="80"/>
                            <w:sz w:val="20"/>
                            <w:szCs w:val="20"/>
                            <w:lang w:val="en-US"/>
                            <w:rPrChange w:id="355" w:author="Ewan Klein" w:date="2015-09-15T11:35:00Z">
                              <w:rPr>
                                <w:rFonts w:ascii="Arial" w:hAnsi="Arial" w:cs="Arial"/>
                                <w:color w:val="000000"/>
                                <w:lang w:val="en-US"/>
                              </w:rPr>
                            </w:rPrChange>
                          </w:rPr>
                          <w:t>We’ll use your answers in coming up with a decision as to which students should participate, based on the evidence that your answer provides on the following issues:</w:t>
                        </w:r>
                      </w:ins>
                    </w:p>
                    <w:p w14:paraId="25E6A138" w14:textId="77777777" w:rsidR="004C0FCD" w:rsidRPr="004C0FCD" w:rsidRDefault="004C0FCD" w:rsidP="004C0FCD">
                      <w:pPr>
                        <w:spacing w:after="0" w:line="240" w:lineRule="auto"/>
                        <w:rPr>
                          <w:ins w:id="356" w:author="Ewan Klein" w:date="2015-09-15T11:31:00Z"/>
                          <w:rFonts w:ascii="Cambria" w:eastAsia="Times New Roman" w:hAnsi="Cambria" w:cs="Times New Roman"/>
                          <w:color w:val="7A5E15" w:themeColor="accent6" w:themeShade="80"/>
                          <w:sz w:val="20"/>
                          <w:szCs w:val="20"/>
                          <w:lang w:val="en-US"/>
                          <w:rPrChange w:id="357" w:author="Ewan Klein" w:date="2015-09-15T11:35:00Z">
                            <w:rPr>
                              <w:ins w:id="358" w:author="Ewan Klein" w:date="2015-09-15T11:31:00Z"/>
                              <w:rFonts w:ascii="Times New Roman" w:eastAsia="Times New Roman" w:hAnsi="Times New Roman" w:cs="Times New Roman"/>
                              <w:color w:val="auto"/>
                              <w:sz w:val="24"/>
                              <w:szCs w:val="24"/>
                              <w:lang w:val="en-US"/>
                            </w:rPr>
                          </w:rPrChange>
                        </w:rPr>
                      </w:pPr>
                    </w:p>
                    <w:p w14:paraId="1BC3AED2" w14:textId="77777777" w:rsidR="004C0FCD" w:rsidRPr="004C0FCD" w:rsidRDefault="004C0FCD" w:rsidP="004C0FCD">
                      <w:pPr>
                        <w:numPr>
                          <w:ilvl w:val="0"/>
                          <w:numId w:val="9"/>
                        </w:numPr>
                        <w:spacing w:after="0" w:line="240" w:lineRule="auto"/>
                        <w:textAlignment w:val="baseline"/>
                        <w:rPr>
                          <w:ins w:id="359" w:author="Ewan Klein" w:date="2015-09-15T11:31:00Z"/>
                          <w:rFonts w:ascii="Cambria" w:hAnsi="Cambria" w:cs="Arial"/>
                          <w:color w:val="7A5E15" w:themeColor="accent6" w:themeShade="80"/>
                          <w:sz w:val="20"/>
                          <w:szCs w:val="20"/>
                          <w:lang w:val="en-US"/>
                          <w:rPrChange w:id="360" w:author="Ewan Klein" w:date="2015-09-15T11:35:00Z">
                            <w:rPr>
                              <w:ins w:id="361" w:author="Ewan Klein" w:date="2015-09-15T11:31:00Z"/>
                              <w:rFonts w:ascii="Arial" w:hAnsi="Arial" w:cs="Arial"/>
                              <w:color w:val="000000"/>
                              <w:lang w:val="en-US"/>
                            </w:rPr>
                          </w:rPrChange>
                        </w:rPr>
                      </w:pPr>
                      <w:ins w:id="362" w:author="Ewan Klein" w:date="2015-09-15T11:31:00Z">
                        <w:r w:rsidRPr="004C0FCD">
                          <w:rPr>
                            <w:rFonts w:ascii="Cambria" w:hAnsi="Cambria" w:cs="Arial"/>
                            <w:color w:val="7A5E15" w:themeColor="accent6" w:themeShade="80"/>
                            <w:sz w:val="20"/>
                            <w:szCs w:val="20"/>
                            <w:lang w:val="en-US"/>
                            <w:rPrChange w:id="363" w:author="Ewan Klein" w:date="2015-09-15T11:35:00Z">
                              <w:rPr>
                                <w:rFonts w:ascii="Arial" w:hAnsi="Arial" w:cs="Arial"/>
                                <w:color w:val="000000"/>
                                <w:lang w:val="en-US"/>
                              </w:rPr>
                            </w:rPrChange>
                          </w:rPr>
                          <w:t>Motivation</w:t>
                        </w:r>
                      </w:ins>
                    </w:p>
                    <w:p w14:paraId="3D168116" w14:textId="77777777" w:rsidR="004C0FCD" w:rsidRPr="004C0FCD" w:rsidRDefault="004C0FCD" w:rsidP="004C0FCD">
                      <w:pPr>
                        <w:numPr>
                          <w:ilvl w:val="0"/>
                          <w:numId w:val="9"/>
                        </w:numPr>
                        <w:spacing w:after="0" w:line="240" w:lineRule="auto"/>
                        <w:textAlignment w:val="baseline"/>
                        <w:rPr>
                          <w:ins w:id="364" w:author="Ewan Klein" w:date="2015-09-15T11:31:00Z"/>
                          <w:rFonts w:ascii="Cambria" w:hAnsi="Cambria" w:cs="Arial"/>
                          <w:color w:val="7A5E15" w:themeColor="accent6" w:themeShade="80"/>
                          <w:sz w:val="20"/>
                          <w:szCs w:val="20"/>
                          <w:lang w:val="en-US"/>
                          <w:rPrChange w:id="365" w:author="Ewan Klein" w:date="2015-09-15T11:35:00Z">
                            <w:rPr>
                              <w:ins w:id="366" w:author="Ewan Klein" w:date="2015-09-15T11:31:00Z"/>
                              <w:rFonts w:ascii="Arial" w:hAnsi="Arial" w:cs="Arial"/>
                              <w:color w:val="000000"/>
                              <w:lang w:val="en-US"/>
                            </w:rPr>
                          </w:rPrChange>
                        </w:rPr>
                      </w:pPr>
                      <w:ins w:id="367" w:author="Ewan Klein" w:date="2015-09-15T11:31:00Z">
                        <w:r w:rsidRPr="004C0FCD">
                          <w:rPr>
                            <w:rFonts w:ascii="Cambria" w:hAnsi="Cambria" w:cs="Arial"/>
                            <w:color w:val="7A5E15" w:themeColor="accent6" w:themeShade="80"/>
                            <w:sz w:val="20"/>
                            <w:szCs w:val="20"/>
                            <w:lang w:val="en-US"/>
                            <w:rPrChange w:id="368" w:author="Ewan Klein" w:date="2015-09-15T11:35:00Z">
                              <w:rPr>
                                <w:rFonts w:ascii="Arial" w:hAnsi="Arial" w:cs="Arial"/>
                                <w:color w:val="000000"/>
                                <w:lang w:val="en-US"/>
                              </w:rPr>
                            </w:rPrChange>
                          </w:rPr>
                          <w:t>Being prepared to work collaboratively, bridging across different disciplines</w:t>
                        </w:r>
                      </w:ins>
                    </w:p>
                    <w:p w14:paraId="2362F7D2" w14:textId="77777777" w:rsidR="004C0FCD" w:rsidRPr="004C0FCD" w:rsidRDefault="004C0FCD" w:rsidP="004C0FCD">
                      <w:pPr>
                        <w:numPr>
                          <w:ilvl w:val="0"/>
                          <w:numId w:val="9"/>
                        </w:numPr>
                        <w:spacing w:after="0" w:line="240" w:lineRule="auto"/>
                        <w:textAlignment w:val="baseline"/>
                        <w:rPr>
                          <w:ins w:id="369" w:author="Ewan Klein" w:date="2015-09-15T11:31:00Z"/>
                          <w:rFonts w:ascii="Cambria" w:hAnsi="Cambria" w:cs="Arial"/>
                          <w:color w:val="7A5E15" w:themeColor="accent6" w:themeShade="80"/>
                          <w:sz w:val="20"/>
                          <w:szCs w:val="20"/>
                          <w:lang w:val="en-US"/>
                          <w:rPrChange w:id="370" w:author="Ewan Klein" w:date="2015-09-15T11:35:00Z">
                            <w:rPr>
                              <w:ins w:id="371" w:author="Ewan Klein" w:date="2015-09-15T11:31:00Z"/>
                              <w:rFonts w:ascii="Arial" w:hAnsi="Arial" w:cs="Arial"/>
                              <w:color w:val="000000"/>
                              <w:lang w:val="en-US"/>
                            </w:rPr>
                          </w:rPrChange>
                        </w:rPr>
                      </w:pPr>
                      <w:ins w:id="372" w:author="Ewan Klein" w:date="2015-09-15T11:31:00Z">
                        <w:r w:rsidRPr="004C0FCD">
                          <w:rPr>
                            <w:rFonts w:ascii="Cambria" w:hAnsi="Cambria" w:cs="Arial"/>
                            <w:color w:val="7A5E15" w:themeColor="accent6" w:themeShade="80"/>
                            <w:sz w:val="20"/>
                            <w:szCs w:val="20"/>
                            <w:lang w:val="en-US"/>
                            <w:rPrChange w:id="373" w:author="Ewan Klein" w:date="2015-09-15T11:35:00Z">
                              <w:rPr>
                                <w:rFonts w:ascii="Arial" w:hAnsi="Arial" w:cs="Arial"/>
                                <w:color w:val="000000"/>
                                <w:lang w:val="en-US"/>
                              </w:rPr>
                            </w:rPrChange>
                          </w:rPr>
                          <w:t>Recognition that There is No Right Answer to complex societal challenges</w:t>
                        </w:r>
                      </w:ins>
                    </w:p>
                    <w:p w14:paraId="26C9EA10" w14:textId="70A4950A" w:rsidR="004C0FCD" w:rsidRPr="004C0FCD" w:rsidRDefault="004C0FCD" w:rsidP="004C0FCD">
                      <w:pPr>
                        <w:numPr>
                          <w:ilvl w:val="0"/>
                          <w:numId w:val="9"/>
                        </w:numPr>
                        <w:spacing w:after="0" w:line="240" w:lineRule="auto"/>
                        <w:textAlignment w:val="baseline"/>
                        <w:rPr>
                          <w:ins w:id="374" w:author="Ewan Klein" w:date="2015-09-15T11:31:00Z"/>
                          <w:rFonts w:ascii="Cambria" w:hAnsi="Cambria" w:cs="Arial"/>
                          <w:color w:val="7A5E15" w:themeColor="accent6" w:themeShade="80"/>
                          <w:sz w:val="20"/>
                          <w:szCs w:val="20"/>
                          <w:lang w:val="en-US"/>
                          <w:rPrChange w:id="375" w:author="Ewan Klein" w:date="2015-09-15T11:35:00Z">
                            <w:rPr>
                              <w:ins w:id="376" w:author="Ewan Klein" w:date="2015-09-15T11:31:00Z"/>
                              <w:rFonts w:ascii="Arial" w:hAnsi="Arial" w:cs="Arial"/>
                              <w:color w:val="000000"/>
                              <w:lang w:val="en-US"/>
                            </w:rPr>
                          </w:rPrChange>
                        </w:rPr>
                      </w:pPr>
                      <w:ins w:id="377" w:author="Ewan Klein" w:date="2015-09-15T11:31:00Z">
                        <w:r w:rsidRPr="004C0FCD">
                          <w:rPr>
                            <w:rFonts w:ascii="Cambria" w:hAnsi="Cambria" w:cs="Arial"/>
                            <w:color w:val="7A5E15" w:themeColor="accent6" w:themeShade="80"/>
                            <w:sz w:val="20"/>
                            <w:szCs w:val="20"/>
                            <w:lang w:val="en-US"/>
                            <w:rPrChange w:id="378" w:author="Ewan Klein" w:date="2015-09-15T11:35:00Z">
                              <w:rPr>
                                <w:rFonts w:ascii="Arial" w:hAnsi="Arial" w:cs="Arial"/>
                                <w:color w:val="000000"/>
                                <w:lang w:val="en-US"/>
                              </w:rPr>
                            </w:rPrChange>
                          </w:rPr>
                          <w:t xml:space="preserve">Readiness to collect and use data in designing and building </w:t>
                        </w:r>
                      </w:ins>
                      <w:ins w:id="379" w:author="Ewan Klein" w:date="2015-09-15T11:38:00Z">
                        <w:r>
                          <w:rPr>
                            <w:rFonts w:ascii="Cambria" w:hAnsi="Cambria" w:cs="Arial"/>
                            <w:color w:val="7A5E15" w:themeColor="accent6" w:themeShade="80"/>
                            <w:sz w:val="20"/>
                            <w:szCs w:val="20"/>
                            <w:lang w:val="en-US"/>
                          </w:rPr>
                          <w:t>a way of improving a sustainable food system</w:t>
                        </w:r>
                      </w:ins>
                    </w:p>
                    <w:p w14:paraId="2A7E4D3F" w14:textId="7F8B8DBC" w:rsidR="003F280C" w:rsidRPr="004C0FCD" w:rsidDel="004C0FCD" w:rsidRDefault="003F280C" w:rsidP="004C0FCD">
                      <w:pPr>
                        <w:widowControl w:val="0"/>
                        <w:autoSpaceDE w:val="0"/>
                        <w:autoSpaceDN w:val="0"/>
                        <w:adjustRightInd w:val="0"/>
                        <w:spacing w:after="0" w:line="240" w:lineRule="auto"/>
                        <w:rPr>
                          <w:del w:id="380" w:author="Ewan Klein" w:date="2015-09-15T11:31:00Z"/>
                          <w:rFonts w:ascii="Cambria" w:hAnsi="Cambria" w:cs="Times"/>
                          <w:color w:val="7A5E15" w:themeColor="accent6" w:themeShade="80"/>
                          <w:sz w:val="20"/>
                          <w:szCs w:val="20"/>
                          <w:lang w:val="en-US"/>
                          <w:rPrChange w:id="381" w:author="Ewan Klein" w:date="2015-09-15T11:35:00Z">
                            <w:rPr>
                              <w:del w:id="382" w:author="Ewan Klein" w:date="2015-09-15T11:31:00Z"/>
                              <w:rFonts w:ascii="Times" w:hAnsi="Times" w:cs="Times"/>
                              <w:color w:val="7A5E15" w:themeColor="accent6" w:themeShade="80"/>
                              <w:sz w:val="20"/>
                              <w:szCs w:val="20"/>
                              <w:lang w:val="en-US"/>
                            </w:rPr>
                          </w:rPrChange>
                        </w:rPr>
                      </w:pPr>
                      <w:del w:id="383" w:author="Ewan Klein" w:date="2015-09-15T11:31:00Z">
                        <w:r w:rsidRPr="004C0FCD" w:rsidDel="004C0FCD">
                          <w:rPr>
                            <w:rFonts w:ascii="Cambria" w:hAnsi="Cambria" w:cs="Times"/>
                            <w:color w:val="7A5E15" w:themeColor="accent6" w:themeShade="80"/>
                            <w:sz w:val="20"/>
                            <w:szCs w:val="20"/>
                            <w:lang w:val="en-US"/>
                            <w:rPrChange w:id="384" w:author="Ewan Klein" w:date="2015-09-15T11:35:00Z">
                              <w:rPr>
                                <w:rFonts w:ascii="Times" w:hAnsi="Times" w:cs="Times"/>
                                <w:color w:val="7A5E15" w:themeColor="accent6" w:themeShade="80"/>
                                <w:sz w:val="20"/>
                                <w:szCs w:val="20"/>
                                <w:lang w:val="en-US"/>
                              </w:rPr>
                            </w:rPrChange>
                          </w:rPr>
                          <w:delText>Data</w:delText>
                        </w:r>
                      </w:del>
                      <w:ins w:id="385" w:author="KLEIN Ewan" w:date="2015-09-07T22:32:00Z">
                        <w:del w:id="386" w:author="Ewan Klein" w:date="2015-09-15T11:31:00Z">
                          <w:r w:rsidR="00900758" w:rsidRPr="004C0FCD" w:rsidDel="004C0FCD">
                            <w:rPr>
                              <w:rFonts w:ascii="Cambria" w:hAnsi="Cambria" w:cs="Times"/>
                              <w:color w:val="7A5E15" w:themeColor="accent6" w:themeShade="80"/>
                              <w:sz w:val="20"/>
                              <w:szCs w:val="20"/>
                              <w:lang w:val="en-US"/>
                              <w:rPrChange w:id="387" w:author="Ewan Klein" w:date="2015-09-15T11:35:00Z">
                                <w:rPr>
                                  <w:rFonts w:ascii="Times" w:hAnsi="Times" w:cs="Times"/>
                                  <w:color w:val="7A5E15" w:themeColor="accent6" w:themeShade="80"/>
                                  <w:sz w:val="20"/>
                                  <w:szCs w:val="20"/>
                                  <w:lang w:val="en-US"/>
                                </w:rPr>
                              </w:rPrChange>
                            </w:rPr>
                            <w:delText>,</w:delText>
                          </w:r>
                        </w:del>
                      </w:ins>
                      <w:del w:id="388" w:author="Ewan Klein" w:date="2015-09-15T11:31:00Z">
                        <w:r w:rsidRPr="004C0FCD" w:rsidDel="004C0FCD">
                          <w:rPr>
                            <w:rFonts w:ascii="Cambria" w:hAnsi="Cambria" w:cs="Times"/>
                            <w:color w:val="7A5E15" w:themeColor="accent6" w:themeShade="80"/>
                            <w:sz w:val="20"/>
                            <w:szCs w:val="20"/>
                            <w:lang w:val="en-US"/>
                            <w:rPrChange w:id="389" w:author="Ewan Klein" w:date="2015-09-15T11:35:00Z">
                              <w:rPr>
                                <w:rFonts w:ascii="Times" w:hAnsi="Times" w:cs="Times"/>
                                <w:color w:val="7A5E15" w:themeColor="accent6" w:themeShade="80"/>
                                <w:sz w:val="20"/>
                                <w:szCs w:val="20"/>
                                <w:lang w:val="en-US"/>
                              </w:rPr>
                            </w:rPrChange>
                          </w:rPr>
                          <w:delText xml:space="preserve"> Design and Society is a new sort of course that combines interdisciplinary teamwork, with practice -based challenges. It is a collaboration </w:delText>
                        </w:r>
                        <w:r w:rsidR="00653B22" w:rsidRPr="004C0FCD" w:rsidDel="004C0FCD">
                          <w:rPr>
                            <w:rFonts w:ascii="Cambria" w:hAnsi="Cambria" w:cs="Times"/>
                            <w:color w:val="7A5E15" w:themeColor="accent6" w:themeShade="80"/>
                            <w:sz w:val="20"/>
                            <w:szCs w:val="20"/>
                            <w:lang w:val="en-US"/>
                            <w:rPrChange w:id="390" w:author="Ewan Klein" w:date="2015-09-15T11:35:00Z">
                              <w:rPr>
                                <w:rFonts w:ascii="Times" w:hAnsi="Times" w:cs="Times"/>
                                <w:color w:val="7A5E15" w:themeColor="accent6" w:themeShade="80"/>
                                <w:sz w:val="20"/>
                                <w:szCs w:val="20"/>
                                <w:lang w:val="en-US"/>
                              </w:rPr>
                            </w:rPrChange>
                          </w:rPr>
                          <w:delText xml:space="preserve">by </w:delText>
                        </w:r>
                        <w:r w:rsidRPr="004C0FCD" w:rsidDel="004C0FCD">
                          <w:rPr>
                            <w:rFonts w:ascii="Cambria" w:hAnsi="Cambria" w:cs="Times"/>
                            <w:color w:val="7A5E15" w:themeColor="accent6" w:themeShade="80"/>
                            <w:sz w:val="20"/>
                            <w:szCs w:val="20"/>
                            <w:lang w:val="en-US"/>
                            <w:rPrChange w:id="391" w:author="Ewan Klein" w:date="2015-09-15T11:35:00Z">
                              <w:rPr>
                                <w:rFonts w:ascii="Times" w:hAnsi="Times" w:cs="Times"/>
                                <w:color w:val="7A5E15" w:themeColor="accent6" w:themeShade="80"/>
                                <w:sz w:val="20"/>
                                <w:szCs w:val="20"/>
                                <w:lang w:val="en-US"/>
                              </w:rPr>
                            </w:rPrChange>
                          </w:rPr>
                          <w:delText>the Schools of Informatics, Social and Political Studies, and Design</w:delText>
                        </w:r>
                      </w:del>
                      <w:ins w:id="392" w:author="KLEIN Ewan" w:date="2015-09-07T22:32:00Z">
                        <w:del w:id="393" w:author="Ewan Klein" w:date="2015-09-15T11:31:00Z">
                          <w:r w:rsidR="00900758" w:rsidRPr="004C0FCD" w:rsidDel="004C0FCD">
                            <w:rPr>
                              <w:rFonts w:ascii="Cambria" w:hAnsi="Cambria" w:cs="Times"/>
                              <w:color w:val="7A5E15" w:themeColor="accent6" w:themeShade="80"/>
                              <w:sz w:val="20"/>
                              <w:szCs w:val="20"/>
                              <w:lang w:val="en-US"/>
                              <w:rPrChange w:id="394" w:author="Ewan Klein" w:date="2015-09-15T11:35:00Z">
                                <w:rPr>
                                  <w:rFonts w:ascii="Times" w:hAnsi="Times" w:cs="Times"/>
                                  <w:color w:val="7A5E15" w:themeColor="accent6" w:themeShade="80"/>
                                  <w:sz w:val="20"/>
                                  <w:szCs w:val="20"/>
                                  <w:lang w:val="en-US"/>
                                </w:rPr>
                              </w:rPrChange>
                            </w:rPr>
                            <w:delText xml:space="preserve"> Informatics</w:delText>
                          </w:r>
                        </w:del>
                      </w:ins>
                      <w:del w:id="395" w:author="Ewan Klein" w:date="2015-09-15T11:31:00Z">
                        <w:r w:rsidRPr="004C0FCD" w:rsidDel="004C0FCD">
                          <w:rPr>
                            <w:rFonts w:ascii="Cambria" w:hAnsi="Cambria" w:cs="Times"/>
                            <w:color w:val="7A5E15" w:themeColor="accent6" w:themeShade="80"/>
                            <w:sz w:val="20"/>
                            <w:szCs w:val="20"/>
                            <w:lang w:val="en-US"/>
                            <w:rPrChange w:id="396" w:author="Ewan Klein" w:date="2015-09-15T11:35:00Z">
                              <w:rPr>
                                <w:rFonts w:ascii="Times" w:hAnsi="Times" w:cs="Times"/>
                                <w:color w:val="7A5E15" w:themeColor="accent6" w:themeShade="80"/>
                                <w:sz w:val="20"/>
                                <w:szCs w:val="20"/>
                                <w:lang w:val="en-US"/>
                              </w:rPr>
                            </w:rPrChange>
                          </w:rPr>
                          <w:delText>.</w:delText>
                        </w:r>
                      </w:del>
                    </w:p>
                    <w:p w14:paraId="4A66326B" w14:textId="75AC2135" w:rsidR="003F280C" w:rsidRPr="004C0FCD" w:rsidDel="004C0FCD" w:rsidRDefault="003F280C" w:rsidP="004C0FCD">
                      <w:pPr>
                        <w:widowControl w:val="0"/>
                        <w:autoSpaceDE w:val="0"/>
                        <w:autoSpaceDN w:val="0"/>
                        <w:adjustRightInd w:val="0"/>
                        <w:spacing w:after="0" w:line="240" w:lineRule="auto"/>
                        <w:rPr>
                          <w:del w:id="397" w:author="Ewan Klein" w:date="2015-09-15T11:31:00Z"/>
                          <w:rFonts w:ascii="Cambria" w:hAnsi="Cambria" w:cs="Times"/>
                          <w:color w:val="7A5E15" w:themeColor="accent6" w:themeShade="80"/>
                          <w:sz w:val="20"/>
                          <w:szCs w:val="20"/>
                          <w:lang w:val="en-US"/>
                          <w:rPrChange w:id="398" w:author="Ewan Klein" w:date="2015-09-15T11:35:00Z">
                            <w:rPr>
                              <w:del w:id="399" w:author="Ewan Klein" w:date="2015-09-15T11:31:00Z"/>
                              <w:rFonts w:ascii="Times" w:hAnsi="Times" w:cs="Times"/>
                              <w:color w:val="7A5E15" w:themeColor="accent6" w:themeShade="80"/>
                              <w:sz w:val="20"/>
                              <w:szCs w:val="20"/>
                              <w:lang w:val="en-US"/>
                            </w:rPr>
                          </w:rPrChange>
                        </w:rPr>
                      </w:pPr>
                      <w:del w:id="400" w:author="Ewan Klein" w:date="2015-09-15T11:31:00Z">
                        <w:r w:rsidRPr="004C0FCD" w:rsidDel="004C0FCD">
                          <w:rPr>
                            <w:rFonts w:ascii="Cambria" w:hAnsi="Cambria" w:cs="Times"/>
                            <w:color w:val="7A5E15" w:themeColor="accent6" w:themeShade="80"/>
                            <w:sz w:val="20"/>
                            <w:szCs w:val="20"/>
                            <w:lang w:val="en-US"/>
                            <w:rPrChange w:id="401" w:author="Ewan Klein" w:date="2015-09-15T11:35:00Z">
                              <w:rPr>
                                <w:rFonts w:ascii="Times" w:hAnsi="Times" w:cs="Times"/>
                                <w:color w:val="7A5E15" w:themeColor="accent6" w:themeShade="80"/>
                                <w:sz w:val="20"/>
                                <w:szCs w:val="20"/>
                                <w:lang w:val="en-US"/>
                              </w:rPr>
                            </w:rPrChange>
                          </w:rPr>
                          <w:delText xml:space="preserve"> </w:delText>
                        </w:r>
                      </w:del>
                    </w:p>
                    <w:p w14:paraId="4DA9061E" w14:textId="36C1FF6B" w:rsidR="003F280C" w:rsidRPr="004C0FCD" w:rsidDel="004C0FCD" w:rsidRDefault="003F280C" w:rsidP="004C0FCD">
                      <w:pPr>
                        <w:widowControl w:val="0"/>
                        <w:autoSpaceDE w:val="0"/>
                        <w:autoSpaceDN w:val="0"/>
                        <w:adjustRightInd w:val="0"/>
                        <w:spacing w:after="0" w:line="240" w:lineRule="auto"/>
                        <w:rPr>
                          <w:del w:id="402" w:author="Ewan Klein" w:date="2015-09-15T11:31:00Z"/>
                          <w:rFonts w:ascii="Cambria" w:hAnsi="Cambria" w:cs="Times"/>
                          <w:color w:val="7A5E15" w:themeColor="accent6" w:themeShade="80"/>
                          <w:sz w:val="20"/>
                          <w:szCs w:val="20"/>
                          <w:lang w:val="en-US"/>
                          <w:rPrChange w:id="403" w:author="Ewan Klein" w:date="2015-09-15T11:35:00Z">
                            <w:rPr>
                              <w:del w:id="404" w:author="Ewan Klein" w:date="2015-09-15T11:31:00Z"/>
                              <w:rFonts w:ascii="Times" w:hAnsi="Times" w:cs="Times"/>
                              <w:color w:val="7A5E15" w:themeColor="accent6" w:themeShade="80"/>
                              <w:sz w:val="20"/>
                              <w:szCs w:val="20"/>
                              <w:lang w:val="en-US"/>
                            </w:rPr>
                          </w:rPrChange>
                        </w:rPr>
                      </w:pPr>
                      <w:del w:id="405" w:author="Ewan Klein" w:date="2015-09-15T11:31:00Z">
                        <w:r w:rsidRPr="004C0FCD" w:rsidDel="004C0FCD">
                          <w:rPr>
                            <w:rFonts w:ascii="Cambria" w:hAnsi="Cambria" w:cs="Times"/>
                            <w:color w:val="7A5E15" w:themeColor="accent6" w:themeShade="80"/>
                            <w:sz w:val="20"/>
                            <w:szCs w:val="20"/>
                            <w:lang w:val="en-US"/>
                            <w:rPrChange w:id="406" w:author="Ewan Klein" w:date="2015-09-15T11:35:00Z">
                              <w:rPr>
                                <w:rFonts w:ascii="Times" w:hAnsi="Times" w:cs="Times"/>
                                <w:color w:val="7A5E15" w:themeColor="accent6" w:themeShade="80"/>
                                <w:sz w:val="20"/>
                                <w:szCs w:val="20"/>
                                <w:lang w:val="en-US"/>
                              </w:rPr>
                            </w:rPrChange>
                          </w:rPr>
                          <w:delText>In today’s economy</w:delText>
                        </w:r>
                      </w:del>
                      <w:ins w:id="407" w:author="KLEIN Ewan" w:date="2015-09-07T22:32:00Z">
                        <w:del w:id="408" w:author="Ewan Klein" w:date="2015-09-15T11:31:00Z">
                          <w:r w:rsidR="00900758" w:rsidRPr="004C0FCD" w:rsidDel="004C0FCD">
                            <w:rPr>
                              <w:rFonts w:ascii="Cambria" w:hAnsi="Cambria" w:cs="Times"/>
                              <w:color w:val="7A5E15" w:themeColor="accent6" w:themeShade="80"/>
                              <w:sz w:val="20"/>
                              <w:szCs w:val="20"/>
                              <w:lang w:val="en-US"/>
                              <w:rPrChange w:id="409" w:author="Ewan Klein" w:date="2015-09-15T11:35:00Z">
                                <w:rPr>
                                  <w:rFonts w:ascii="Times" w:hAnsi="Times" w:cs="Times"/>
                                  <w:color w:val="7A5E15" w:themeColor="accent6" w:themeShade="80"/>
                                  <w:sz w:val="20"/>
                                  <w:szCs w:val="20"/>
                                  <w:lang w:val="en-US"/>
                                </w:rPr>
                              </w:rPrChange>
                            </w:rPr>
                            <w:delText>,</w:delText>
                          </w:r>
                        </w:del>
                      </w:ins>
                      <w:del w:id="410" w:author="Ewan Klein" w:date="2015-09-15T11:31:00Z">
                        <w:r w:rsidRPr="004C0FCD" w:rsidDel="004C0FCD">
                          <w:rPr>
                            <w:rFonts w:ascii="Cambria" w:hAnsi="Cambria" w:cs="Times"/>
                            <w:color w:val="7A5E15" w:themeColor="accent6" w:themeShade="80"/>
                            <w:sz w:val="20"/>
                            <w:szCs w:val="20"/>
                            <w:lang w:val="en-US"/>
                            <w:rPrChange w:id="411" w:author="Ewan Klein" w:date="2015-09-15T11:35:00Z">
                              <w:rPr>
                                <w:rFonts w:ascii="Times" w:hAnsi="Times" w:cs="Times"/>
                                <w:color w:val="7A5E15" w:themeColor="accent6" w:themeShade="80"/>
                                <w:sz w:val="20"/>
                                <w:szCs w:val="20"/>
                                <w:lang w:val="en-US"/>
                              </w:rPr>
                            </w:rPrChange>
                          </w:rPr>
                          <w:delText xml:space="preserve"> students need to develop the skills to work together with people with </w:delText>
                        </w:r>
                      </w:del>
                      <w:ins w:id="412" w:author="KLEIN Ewan" w:date="2015-09-07T22:33:00Z">
                        <w:del w:id="413" w:author="Ewan Klein" w:date="2015-09-15T11:31:00Z">
                          <w:r w:rsidR="00900758" w:rsidRPr="004C0FCD" w:rsidDel="004C0FCD">
                            <w:rPr>
                              <w:rFonts w:ascii="Cambria" w:hAnsi="Cambria" w:cs="Times"/>
                              <w:color w:val="7A5E15" w:themeColor="accent6" w:themeShade="80"/>
                              <w:sz w:val="20"/>
                              <w:szCs w:val="20"/>
                              <w:lang w:val="en-US"/>
                              <w:rPrChange w:id="414" w:author="Ewan Klein" w:date="2015-09-15T11:35:00Z">
                                <w:rPr>
                                  <w:rFonts w:ascii="Times" w:hAnsi="Times" w:cs="Times"/>
                                  <w:color w:val="7A5E15" w:themeColor="accent6" w:themeShade="80"/>
                                  <w:sz w:val="20"/>
                                  <w:szCs w:val="20"/>
                                  <w:lang w:val="en-US"/>
                                </w:rPr>
                              </w:rPrChange>
                            </w:rPr>
                            <w:delText xml:space="preserve">across </w:delText>
                          </w:r>
                        </w:del>
                      </w:ins>
                      <w:del w:id="415" w:author="Ewan Klein" w:date="2015-09-15T11:31:00Z">
                        <w:r w:rsidRPr="004C0FCD" w:rsidDel="004C0FCD">
                          <w:rPr>
                            <w:rFonts w:ascii="Cambria" w:hAnsi="Cambria" w:cs="Times"/>
                            <w:color w:val="7A5E15" w:themeColor="accent6" w:themeShade="80"/>
                            <w:sz w:val="20"/>
                            <w:szCs w:val="20"/>
                            <w:lang w:val="en-US"/>
                            <w:rPrChange w:id="416" w:author="Ewan Klein" w:date="2015-09-15T11:35:00Z">
                              <w:rPr>
                                <w:rFonts w:ascii="Times" w:hAnsi="Times" w:cs="Times"/>
                                <w:color w:val="7A5E15" w:themeColor="accent6" w:themeShade="80"/>
                                <w:sz w:val="20"/>
                                <w:szCs w:val="20"/>
                                <w:lang w:val="en-US"/>
                              </w:rPr>
                            </w:rPrChange>
                          </w:rPr>
                          <w:delText>different disciplin</w:delText>
                        </w:r>
                      </w:del>
                      <w:ins w:id="417" w:author="KLEIN Ewan" w:date="2015-09-07T22:33:00Z">
                        <w:del w:id="418" w:author="Ewan Klein" w:date="2015-09-15T11:31:00Z">
                          <w:r w:rsidR="00900758" w:rsidRPr="004C0FCD" w:rsidDel="004C0FCD">
                            <w:rPr>
                              <w:rFonts w:ascii="Cambria" w:hAnsi="Cambria" w:cs="Times"/>
                              <w:color w:val="7A5E15" w:themeColor="accent6" w:themeShade="80"/>
                              <w:sz w:val="20"/>
                              <w:szCs w:val="20"/>
                              <w:lang w:val="en-US"/>
                              <w:rPrChange w:id="419" w:author="Ewan Klein" w:date="2015-09-15T11:35:00Z">
                                <w:rPr>
                                  <w:rFonts w:ascii="Times" w:hAnsi="Times" w:cs="Times"/>
                                  <w:color w:val="7A5E15" w:themeColor="accent6" w:themeShade="80"/>
                                  <w:sz w:val="20"/>
                                  <w:szCs w:val="20"/>
                                  <w:lang w:val="en-US"/>
                                </w:rPr>
                              </w:rPrChange>
                            </w:rPr>
                            <w:delText>es</w:delText>
                          </w:r>
                        </w:del>
                      </w:ins>
                      <w:del w:id="420" w:author="Ewan Klein" w:date="2015-09-15T11:31:00Z">
                        <w:r w:rsidRPr="004C0FCD" w:rsidDel="004C0FCD">
                          <w:rPr>
                            <w:rFonts w:ascii="Cambria" w:hAnsi="Cambria" w:cs="Times"/>
                            <w:color w:val="7A5E15" w:themeColor="accent6" w:themeShade="80"/>
                            <w:sz w:val="20"/>
                            <w:szCs w:val="20"/>
                            <w:lang w:val="en-US"/>
                            <w:rPrChange w:id="421" w:author="Ewan Klein" w:date="2015-09-15T11:35:00Z">
                              <w:rPr>
                                <w:rFonts w:ascii="Times" w:hAnsi="Times" w:cs="Times"/>
                                <w:color w:val="7A5E15" w:themeColor="accent6" w:themeShade="80"/>
                                <w:sz w:val="20"/>
                                <w:szCs w:val="20"/>
                                <w:lang w:val="en-US"/>
                              </w:rPr>
                            </w:rPrChange>
                          </w:rPr>
                          <w:delText xml:space="preserve">ary training, </w:delText>
                        </w:r>
                      </w:del>
                      <w:ins w:id="422" w:author="KLEIN Ewan" w:date="2015-09-07T22:41:00Z">
                        <w:del w:id="423" w:author="Ewan Klein" w:date="2015-09-15T11:31:00Z">
                          <w:r w:rsidR="00A82D04" w:rsidRPr="004C0FCD" w:rsidDel="004C0FCD">
                            <w:rPr>
                              <w:rFonts w:ascii="Cambria" w:hAnsi="Cambria" w:cs="Times"/>
                              <w:color w:val="7A5E15" w:themeColor="accent6" w:themeShade="80"/>
                              <w:sz w:val="20"/>
                              <w:szCs w:val="20"/>
                              <w:lang w:val="en-US"/>
                              <w:rPrChange w:id="424" w:author="Ewan Klein" w:date="2015-09-15T11:35:00Z">
                                <w:rPr>
                                  <w:rFonts w:ascii="Times" w:hAnsi="Times" w:cs="Times"/>
                                  <w:color w:val="7A5E15" w:themeColor="accent6" w:themeShade="80"/>
                                  <w:sz w:val="20"/>
                                  <w:szCs w:val="20"/>
                                  <w:lang w:val="en-US"/>
                                </w:rPr>
                              </w:rPrChange>
                            </w:rPr>
                            <w:delText xml:space="preserve">and </w:delText>
                          </w:r>
                        </w:del>
                      </w:ins>
                      <w:ins w:id="425" w:author="KLEIN Ewan" w:date="2015-09-07T22:49:00Z">
                        <w:del w:id="426" w:author="Ewan Klein" w:date="2015-09-15T11:31:00Z">
                          <w:r w:rsidR="0029640E" w:rsidRPr="004C0FCD" w:rsidDel="004C0FCD">
                            <w:rPr>
                              <w:rFonts w:ascii="Cambria" w:hAnsi="Cambria" w:cs="Times"/>
                              <w:color w:val="7A5E15" w:themeColor="accent6" w:themeShade="80"/>
                              <w:sz w:val="20"/>
                              <w:szCs w:val="20"/>
                              <w:lang w:val="en-US"/>
                              <w:rPrChange w:id="427" w:author="Ewan Klein" w:date="2015-09-15T11:35:00Z">
                                <w:rPr>
                                  <w:rFonts w:ascii="Times" w:hAnsi="Times" w:cs="Times"/>
                                  <w:color w:val="7A5E15" w:themeColor="accent6" w:themeShade="80"/>
                                  <w:sz w:val="20"/>
                                  <w:szCs w:val="20"/>
                                  <w:lang w:val="en-US"/>
                                </w:rPr>
                              </w:rPrChange>
                            </w:rPr>
                            <w:delText xml:space="preserve">are likely to </w:delText>
                          </w:r>
                        </w:del>
                      </w:ins>
                      <w:del w:id="428" w:author="Ewan Klein" w:date="2015-09-15T11:31:00Z">
                        <w:r w:rsidRPr="004C0FCD" w:rsidDel="004C0FCD">
                          <w:rPr>
                            <w:rFonts w:ascii="Cambria" w:hAnsi="Cambria" w:cs="Times"/>
                            <w:color w:val="7A5E15" w:themeColor="accent6" w:themeShade="80"/>
                            <w:sz w:val="20"/>
                            <w:szCs w:val="20"/>
                            <w:lang w:val="en-US"/>
                            <w:rPrChange w:id="429" w:author="Ewan Klein" w:date="2015-09-15T11:35:00Z">
                              <w:rPr>
                                <w:rFonts w:ascii="Times" w:hAnsi="Times" w:cs="Times"/>
                                <w:color w:val="7A5E15" w:themeColor="accent6" w:themeShade="80"/>
                                <w:sz w:val="20"/>
                                <w:szCs w:val="20"/>
                                <w:lang w:val="en-US"/>
                              </w:rPr>
                            </w:rPrChange>
                          </w:rPr>
                          <w:delText>to tackle</w:delText>
                        </w:r>
                      </w:del>
                      <w:ins w:id="430" w:author="KLEIN Ewan" w:date="2015-09-07T22:49:00Z">
                        <w:del w:id="431" w:author="Ewan Klein" w:date="2015-09-15T11:31:00Z">
                          <w:r w:rsidR="0029640E" w:rsidRPr="004C0FCD" w:rsidDel="004C0FCD">
                            <w:rPr>
                              <w:rFonts w:ascii="Cambria" w:hAnsi="Cambria" w:cs="Times"/>
                              <w:color w:val="7A5E15" w:themeColor="accent6" w:themeShade="80"/>
                              <w:sz w:val="20"/>
                              <w:szCs w:val="20"/>
                              <w:lang w:val="en-US"/>
                              <w:rPrChange w:id="432" w:author="Ewan Klein" w:date="2015-09-15T11:35:00Z">
                                <w:rPr>
                                  <w:rFonts w:ascii="Times" w:hAnsi="Times" w:cs="Times"/>
                                  <w:color w:val="7A5E15" w:themeColor="accent6" w:themeShade="80"/>
                                  <w:sz w:val="20"/>
                                  <w:szCs w:val="20"/>
                                  <w:lang w:val="en-US"/>
                                </w:rPr>
                              </w:rPrChange>
                            </w:rPr>
                            <w:delText>be confronted by</w:delText>
                          </w:r>
                        </w:del>
                      </w:ins>
                      <w:del w:id="433" w:author="Ewan Klein" w:date="2015-09-15T11:31:00Z">
                        <w:r w:rsidRPr="004C0FCD" w:rsidDel="004C0FCD">
                          <w:rPr>
                            <w:rFonts w:ascii="Cambria" w:hAnsi="Cambria" w:cs="Times"/>
                            <w:color w:val="7A5E15" w:themeColor="accent6" w:themeShade="80"/>
                            <w:sz w:val="20"/>
                            <w:szCs w:val="20"/>
                            <w:lang w:val="en-US"/>
                            <w:rPrChange w:id="434" w:author="Ewan Klein" w:date="2015-09-15T11:35:00Z">
                              <w:rPr>
                                <w:rFonts w:ascii="Times" w:hAnsi="Times" w:cs="Times"/>
                                <w:color w:val="7A5E15" w:themeColor="accent6" w:themeShade="80"/>
                                <w:sz w:val="20"/>
                                <w:szCs w:val="20"/>
                                <w:lang w:val="en-US"/>
                              </w:rPr>
                            </w:rPrChange>
                          </w:rPr>
                          <w:delText xml:space="preserve"> multi-dimensional challenges with complex social, legal, political and technological dimensions. This learning-by-developing in a Living Lab course will introduce you to ways to </w:delText>
                        </w:r>
                      </w:del>
                      <w:ins w:id="435" w:author="KLEIN Ewan" w:date="2015-09-07T22:33:00Z">
                        <w:del w:id="436" w:author="Ewan Klein" w:date="2015-09-15T11:31:00Z">
                          <w:r w:rsidR="00900758" w:rsidRPr="004C0FCD" w:rsidDel="004C0FCD">
                            <w:rPr>
                              <w:rFonts w:ascii="Cambria" w:hAnsi="Cambria" w:cs="Times"/>
                              <w:color w:val="7A5E15" w:themeColor="accent6" w:themeShade="80"/>
                              <w:sz w:val="20"/>
                              <w:szCs w:val="20"/>
                              <w:lang w:val="en-US"/>
                              <w:rPrChange w:id="437" w:author="Ewan Klein" w:date="2015-09-15T11:35:00Z">
                                <w:rPr>
                                  <w:rFonts w:ascii="Times" w:hAnsi="Times" w:cs="Times"/>
                                  <w:color w:val="7A5E15" w:themeColor="accent6" w:themeShade="80"/>
                                  <w:sz w:val="20"/>
                                  <w:szCs w:val="20"/>
                                  <w:lang w:val="en-US"/>
                                </w:rPr>
                              </w:rPrChange>
                            </w:rPr>
                            <w:delText xml:space="preserve">of </w:delText>
                          </w:r>
                        </w:del>
                      </w:ins>
                      <w:del w:id="438" w:author="Ewan Klein" w:date="2015-09-15T11:31:00Z">
                        <w:r w:rsidRPr="004C0FCD" w:rsidDel="004C0FCD">
                          <w:rPr>
                            <w:rFonts w:ascii="Cambria" w:hAnsi="Cambria" w:cs="Times"/>
                            <w:color w:val="7A5E15" w:themeColor="accent6" w:themeShade="80"/>
                            <w:sz w:val="20"/>
                            <w:szCs w:val="20"/>
                            <w:lang w:val="en-US"/>
                            <w:rPrChange w:id="439" w:author="Ewan Klein" w:date="2015-09-15T11:35:00Z">
                              <w:rPr>
                                <w:rFonts w:ascii="Times" w:hAnsi="Times" w:cs="Times"/>
                                <w:color w:val="7A5E15" w:themeColor="accent6" w:themeShade="80"/>
                                <w:sz w:val="20"/>
                                <w:szCs w:val="20"/>
                                <w:lang w:val="en-US"/>
                              </w:rPr>
                            </w:rPrChange>
                          </w:rPr>
                          <w:delText>combin</w:delText>
                        </w:r>
                      </w:del>
                      <w:ins w:id="440" w:author="KLEIN Ewan" w:date="2015-09-07T22:33:00Z">
                        <w:del w:id="441" w:author="Ewan Klein" w:date="2015-09-15T11:31:00Z">
                          <w:r w:rsidR="00900758" w:rsidRPr="004C0FCD" w:rsidDel="004C0FCD">
                            <w:rPr>
                              <w:rFonts w:ascii="Cambria" w:hAnsi="Cambria" w:cs="Times"/>
                              <w:color w:val="7A5E15" w:themeColor="accent6" w:themeShade="80"/>
                              <w:sz w:val="20"/>
                              <w:szCs w:val="20"/>
                              <w:lang w:val="en-US"/>
                              <w:rPrChange w:id="442" w:author="Ewan Klein" w:date="2015-09-15T11:35:00Z">
                                <w:rPr>
                                  <w:rFonts w:ascii="Times" w:hAnsi="Times" w:cs="Times"/>
                                  <w:color w:val="7A5E15" w:themeColor="accent6" w:themeShade="80"/>
                                  <w:sz w:val="20"/>
                                  <w:szCs w:val="20"/>
                                  <w:lang w:val="en-US"/>
                                </w:rPr>
                              </w:rPrChange>
                            </w:rPr>
                            <w:delText>ing</w:delText>
                          </w:r>
                        </w:del>
                      </w:ins>
                      <w:del w:id="443" w:author="Ewan Klein" w:date="2015-09-15T11:31:00Z">
                        <w:r w:rsidRPr="004C0FCD" w:rsidDel="004C0FCD">
                          <w:rPr>
                            <w:rFonts w:ascii="Cambria" w:hAnsi="Cambria" w:cs="Times"/>
                            <w:color w:val="7A5E15" w:themeColor="accent6" w:themeShade="80"/>
                            <w:sz w:val="20"/>
                            <w:szCs w:val="20"/>
                            <w:lang w:val="en-US"/>
                            <w:rPrChange w:id="444" w:author="Ewan Klein" w:date="2015-09-15T11:35:00Z">
                              <w:rPr>
                                <w:rFonts w:ascii="Times" w:hAnsi="Times" w:cs="Times"/>
                                <w:color w:val="7A5E15" w:themeColor="accent6" w:themeShade="80"/>
                                <w:sz w:val="20"/>
                                <w:szCs w:val="20"/>
                                <w:lang w:val="en-US"/>
                              </w:rPr>
                            </w:rPrChange>
                          </w:rPr>
                          <w:delText xml:space="preserve">e modern methods </w:delText>
                        </w:r>
                      </w:del>
                      <w:ins w:id="445" w:author="KLEIN Ewan" w:date="2015-09-07T22:34:00Z">
                        <w:del w:id="446" w:author="Ewan Klein" w:date="2015-09-15T11:31:00Z">
                          <w:r w:rsidR="00900758" w:rsidRPr="004C0FCD" w:rsidDel="004C0FCD">
                            <w:rPr>
                              <w:rFonts w:ascii="Cambria" w:hAnsi="Cambria" w:cs="Times"/>
                              <w:color w:val="7A5E15" w:themeColor="accent6" w:themeShade="80"/>
                              <w:sz w:val="20"/>
                              <w:szCs w:val="20"/>
                              <w:lang w:val="en-US"/>
                              <w:rPrChange w:id="447" w:author="Ewan Klein" w:date="2015-09-15T11:35:00Z">
                                <w:rPr>
                                  <w:rFonts w:ascii="Times" w:hAnsi="Times" w:cs="Times"/>
                                  <w:color w:val="7A5E15" w:themeColor="accent6" w:themeShade="80"/>
                                  <w:sz w:val="20"/>
                                  <w:szCs w:val="20"/>
                                  <w:lang w:val="en-US"/>
                                </w:rPr>
                              </w:rPrChange>
                            </w:rPr>
                            <w:delText xml:space="preserve">tools </w:delText>
                          </w:r>
                        </w:del>
                      </w:ins>
                      <w:del w:id="448" w:author="Ewan Klein" w:date="2015-09-15T11:31:00Z">
                        <w:r w:rsidRPr="004C0FCD" w:rsidDel="004C0FCD">
                          <w:rPr>
                            <w:rFonts w:ascii="Cambria" w:hAnsi="Cambria" w:cs="Times"/>
                            <w:color w:val="7A5E15" w:themeColor="accent6" w:themeShade="80"/>
                            <w:sz w:val="20"/>
                            <w:szCs w:val="20"/>
                            <w:lang w:val="en-US"/>
                            <w:rPrChange w:id="449" w:author="Ewan Klein" w:date="2015-09-15T11:35:00Z">
                              <w:rPr>
                                <w:rFonts w:ascii="Times" w:hAnsi="Times" w:cs="Times"/>
                                <w:color w:val="7A5E15" w:themeColor="accent6" w:themeShade="80"/>
                                <w:sz w:val="20"/>
                                <w:szCs w:val="20"/>
                                <w:lang w:val="en-US"/>
                              </w:rPr>
                            </w:rPrChange>
                          </w:rPr>
                          <w:delText xml:space="preserve">of </w:delText>
                        </w:r>
                      </w:del>
                      <w:ins w:id="450" w:author="KLEIN Ewan" w:date="2015-09-07T22:34:00Z">
                        <w:del w:id="451" w:author="Ewan Klein" w:date="2015-09-15T11:31:00Z">
                          <w:r w:rsidR="00900758" w:rsidRPr="004C0FCD" w:rsidDel="004C0FCD">
                            <w:rPr>
                              <w:rFonts w:ascii="Cambria" w:hAnsi="Cambria" w:cs="Times"/>
                              <w:color w:val="7A5E15" w:themeColor="accent6" w:themeShade="80"/>
                              <w:sz w:val="20"/>
                              <w:szCs w:val="20"/>
                              <w:lang w:val="en-US"/>
                              <w:rPrChange w:id="452" w:author="Ewan Klein" w:date="2015-09-15T11:35:00Z">
                                <w:rPr>
                                  <w:rFonts w:ascii="Times" w:hAnsi="Times" w:cs="Times"/>
                                  <w:color w:val="7A5E15" w:themeColor="accent6" w:themeShade="80"/>
                                  <w:sz w:val="20"/>
                                  <w:szCs w:val="20"/>
                                  <w:lang w:val="en-US"/>
                                </w:rPr>
                              </w:rPrChange>
                            </w:rPr>
                            <w:delText xml:space="preserve">for </w:delText>
                          </w:r>
                        </w:del>
                      </w:ins>
                      <w:del w:id="453" w:author="Ewan Klein" w:date="2015-09-15T11:31:00Z">
                        <w:r w:rsidRPr="004C0FCD" w:rsidDel="004C0FCD">
                          <w:rPr>
                            <w:rFonts w:ascii="Cambria" w:hAnsi="Cambria" w:cs="Times"/>
                            <w:color w:val="7A5E15" w:themeColor="accent6" w:themeShade="80"/>
                            <w:sz w:val="20"/>
                            <w:szCs w:val="20"/>
                            <w:lang w:val="en-US"/>
                            <w:rPrChange w:id="454" w:author="Ewan Klein" w:date="2015-09-15T11:35:00Z">
                              <w:rPr>
                                <w:rFonts w:ascii="Times" w:hAnsi="Times" w:cs="Times"/>
                                <w:color w:val="7A5E15" w:themeColor="accent6" w:themeShade="80"/>
                                <w:sz w:val="20"/>
                                <w:szCs w:val="20"/>
                                <w:lang w:val="en-US"/>
                              </w:rPr>
                            </w:rPrChange>
                          </w:rPr>
                          <w:delText xml:space="preserve">data use </w:delText>
                        </w:r>
                      </w:del>
                      <w:ins w:id="455" w:author="KLEIN Ewan" w:date="2015-09-07T22:42:00Z">
                        <w:del w:id="456" w:author="Ewan Klein" w:date="2015-09-15T11:31:00Z">
                          <w:r w:rsidR="00A82D04" w:rsidRPr="004C0FCD" w:rsidDel="004C0FCD">
                            <w:rPr>
                              <w:rFonts w:ascii="Cambria" w:hAnsi="Cambria" w:cs="Times"/>
                              <w:color w:val="7A5E15" w:themeColor="accent6" w:themeShade="80"/>
                              <w:sz w:val="20"/>
                              <w:szCs w:val="20"/>
                              <w:lang w:val="en-US"/>
                              <w:rPrChange w:id="457" w:author="Ewan Klein" w:date="2015-09-15T11:35:00Z">
                                <w:rPr>
                                  <w:rFonts w:ascii="Times" w:hAnsi="Times" w:cs="Times"/>
                                  <w:color w:val="7A5E15" w:themeColor="accent6" w:themeShade="80"/>
                                  <w:sz w:val="20"/>
                                  <w:szCs w:val="20"/>
                                  <w:lang w:val="en-US"/>
                                </w:rPr>
                              </w:rPrChange>
                            </w:rPr>
                            <w:delText xml:space="preserve">analysis </w:delText>
                          </w:r>
                        </w:del>
                      </w:ins>
                      <w:del w:id="458" w:author="Ewan Klein" w:date="2015-09-15T11:31:00Z">
                        <w:r w:rsidRPr="004C0FCD" w:rsidDel="004C0FCD">
                          <w:rPr>
                            <w:rFonts w:ascii="Cambria" w:hAnsi="Cambria" w:cs="Times"/>
                            <w:color w:val="7A5E15" w:themeColor="accent6" w:themeShade="80"/>
                            <w:sz w:val="20"/>
                            <w:szCs w:val="20"/>
                            <w:lang w:val="en-US"/>
                            <w:rPrChange w:id="459" w:author="Ewan Klein" w:date="2015-09-15T11:35:00Z">
                              <w:rPr>
                                <w:rFonts w:ascii="Times" w:hAnsi="Times" w:cs="Times"/>
                                <w:color w:val="7A5E15" w:themeColor="accent6" w:themeShade="80"/>
                                <w:sz w:val="20"/>
                                <w:szCs w:val="20"/>
                                <w:lang w:val="en-US"/>
                              </w:rPr>
                            </w:rPrChange>
                          </w:rPr>
                          <w:delText xml:space="preserve">with design-based methods </w:delText>
                        </w:r>
                      </w:del>
                      <w:ins w:id="460" w:author="KLEIN Ewan" w:date="2015-09-07T22:42:00Z">
                        <w:del w:id="461" w:author="Ewan Klein" w:date="2015-09-15T11:31:00Z">
                          <w:r w:rsidR="00A82D04" w:rsidRPr="004C0FCD" w:rsidDel="004C0FCD">
                            <w:rPr>
                              <w:rFonts w:ascii="Cambria" w:hAnsi="Cambria" w:cs="Times"/>
                              <w:color w:val="7A5E15" w:themeColor="accent6" w:themeShade="80"/>
                              <w:sz w:val="20"/>
                              <w:szCs w:val="20"/>
                              <w:lang w:val="en-US"/>
                              <w:rPrChange w:id="462" w:author="Ewan Klein" w:date="2015-09-15T11:35:00Z">
                                <w:rPr>
                                  <w:rFonts w:ascii="Times" w:hAnsi="Times" w:cs="Times"/>
                                  <w:color w:val="7A5E15" w:themeColor="accent6" w:themeShade="80"/>
                                  <w:sz w:val="20"/>
                                  <w:szCs w:val="20"/>
                                  <w:lang w:val="en-US"/>
                                </w:rPr>
                              </w:rPrChange>
                            </w:rPr>
                            <w:delText xml:space="preserve">approaches. </w:delText>
                          </w:r>
                        </w:del>
                      </w:ins>
                      <w:del w:id="463" w:author="Ewan Klein" w:date="2015-09-15T11:31:00Z">
                        <w:r w:rsidRPr="004C0FCD" w:rsidDel="004C0FCD">
                          <w:rPr>
                            <w:rFonts w:ascii="Cambria" w:hAnsi="Cambria" w:cs="Times"/>
                            <w:color w:val="7A5E15" w:themeColor="accent6" w:themeShade="80"/>
                            <w:sz w:val="20"/>
                            <w:szCs w:val="20"/>
                            <w:lang w:val="en-US"/>
                            <w:rPrChange w:id="464" w:author="Ewan Klein" w:date="2015-09-15T11:35:00Z">
                              <w:rPr>
                                <w:rFonts w:ascii="Times" w:hAnsi="Times" w:cs="Times"/>
                                <w:color w:val="7A5E15" w:themeColor="accent6" w:themeShade="80"/>
                                <w:sz w:val="20"/>
                                <w:szCs w:val="20"/>
                                <w:lang w:val="en-US"/>
                              </w:rPr>
                            </w:rPrChange>
                          </w:rPr>
                          <w:delText xml:space="preserve">that </w:delText>
                        </w:r>
                      </w:del>
                      <w:ins w:id="465" w:author="KLEIN Ewan" w:date="2015-09-07T22:52:00Z">
                        <w:del w:id="466" w:author="Ewan Klein" w:date="2015-09-15T11:31:00Z">
                          <w:r w:rsidR="00737785" w:rsidRPr="004C0FCD" w:rsidDel="004C0FCD">
                            <w:rPr>
                              <w:rFonts w:ascii="Cambria" w:hAnsi="Cambria" w:cs="Times"/>
                              <w:color w:val="7A5E15" w:themeColor="accent6" w:themeShade="80"/>
                              <w:sz w:val="20"/>
                              <w:szCs w:val="20"/>
                              <w:lang w:val="en-US"/>
                              <w:rPrChange w:id="467" w:author="Ewan Klein" w:date="2015-09-15T11:35:00Z">
                                <w:rPr>
                                  <w:rFonts w:ascii="Times" w:hAnsi="Times" w:cs="Times"/>
                                  <w:color w:val="7A5E15" w:themeColor="accent6" w:themeShade="80"/>
                                  <w:sz w:val="20"/>
                                  <w:szCs w:val="20"/>
                                  <w:lang w:val="en-US"/>
                                </w:rPr>
                              </w:rPrChange>
                            </w:rPr>
                            <w:delText xml:space="preserve">It </w:delText>
                          </w:r>
                        </w:del>
                      </w:ins>
                      <w:ins w:id="468" w:author="KLEIN Ewan" w:date="2015-09-07T22:42:00Z">
                        <w:del w:id="469" w:author="Ewan Klein" w:date="2015-09-15T11:31:00Z">
                          <w:r w:rsidR="00965A86" w:rsidRPr="004C0FCD" w:rsidDel="004C0FCD">
                            <w:rPr>
                              <w:rFonts w:ascii="Cambria" w:hAnsi="Cambria" w:cs="Times"/>
                              <w:color w:val="7A5E15" w:themeColor="accent6" w:themeShade="80"/>
                              <w:sz w:val="20"/>
                              <w:szCs w:val="20"/>
                              <w:lang w:val="en-US"/>
                              <w:rPrChange w:id="470" w:author="Ewan Klein" w:date="2015-09-15T11:35:00Z">
                                <w:rPr>
                                  <w:rFonts w:ascii="Times" w:hAnsi="Times" w:cs="Times"/>
                                  <w:color w:val="7A5E15" w:themeColor="accent6" w:themeShade="80"/>
                                  <w:sz w:val="20"/>
                                  <w:szCs w:val="20"/>
                                  <w:lang w:val="en-US"/>
                                </w:rPr>
                              </w:rPrChange>
                            </w:rPr>
                            <w:delText xml:space="preserve">will </w:delText>
                          </w:r>
                        </w:del>
                      </w:ins>
                      <w:del w:id="471" w:author="Ewan Klein" w:date="2015-09-15T11:31:00Z">
                        <w:r w:rsidRPr="004C0FCD" w:rsidDel="004C0FCD">
                          <w:rPr>
                            <w:rFonts w:ascii="Cambria" w:hAnsi="Cambria" w:cs="Times"/>
                            <w:color w:val="7A5E15" w:themeColor="accent6" w:themeShade="80"/>
                            <w:sz w:val="20"/>
                            <w:szCs w:val="20"/>
                            <w:lang w:val="en-US"/>
                            <w:rPrChange w:id="472" w:author="Ewan Klein" w:date="2015-09-15T11:35:00Z">
                              <w:rPr>
                                <w:rFonts w:ascii="Times" w:hAnsi="Times" w:cs="Times"/>
                                <w:color w:val="7A5E15" w:themeColor="accent6" w:themeShade="80"/>
                                <w:sz w:val="20"/>
                                <w:szCs w:val="20"/>
                                <w:lang w:val="en-US"/>
                              </w:rPr>
                            </w:rPrChange>
                          </w:rPr>
                          <w:delText xml:space="preserve">enable </w:delText>
                        </w:r>
                      </w:del>
                      <w:ins w:id="473" w:author="KLEIN Ewan" w:date="2015-09-07T22:52:00Z">
                        <w:del w:id="474" w:author="Ewan Klein" w:date="2015-09-15T11:31:00Z">
                          <w:r w:rsidR="00737785" w:rsidRPr="004C0FCD" w:rsidDel="004C0FCD">
                            <w:rPr>
                              <w:rFonts w:ascii="Cambria" w:hAnsi="Cambria" w:cs="Times"/>
                              <w:color w:val="7A5E15" w:themeColor="accent6" w:themeShade="80"/>
                              <w:sz w:val="20"/>
                              <w:szCs w:val="20"/>
                              <w:lang w:val="en-US"/>
                              <w:rPrChange w:id="475" w:author="Ewan Klein" w:date="2015-09-15T11:35:00Z">
                                <w:rPr>
                                  <w:rFonts w:ascii="Times" w:hAnsi="Times" w:cs="Times"/>
                                  <w:color w:val="7A5E15" w:themeColor="accent6" w:themeShade="80"/>
                                  <w:sz w:val="20"/>
                                  <w:szCs w:val="20"/>
                                  <w:lang w:val="en-US"/>
                                </w:rPr>
                              </w:rPrChange>
                            </w:rPr>
                            <w:delText xml:space="preserve">encourage </w:delText>
                          </w:r>
                        </w:del>
                      </w:ins>
                      <w:del w:id="476" w:author="Ewan Klein" w:date="2015-09-15T11:31:00Z">
                        <w:r w:rsidRPr="004C0FCD" w:rsidDel="004C0FCD">
                          <w:rPr>
                            <w:rFonts w:ascii="Cambria" w:hAnsi="Cambria" w:cs="Times"/>
                            <w:color w:val="7A5E15" w:themeColor="accent6" w:themeShade="80"/>
                            <w:sz w:val="20"/>
                            <w:szCs w:val="20"/>
                            <w:lang w:val="en-US"/>
                            <w:rPrChange w:id="477" w:author="Ewan Klein" w:date="2015-09-15T11:35:00Z">
                              <w:rPr>
                                <w:rFonts w:ascii="Times" w:hAnsi="Times" w:cs="Times"/>
                                <w:color w:val="7A5E15" w:themeColor="accent6" w:themeShade="80"/>
                                <w:sz w:val="20"/>
                                <w:szCs w:val="20"/>
                                <w:lang w:val="en-US"/>
                              </w:rPr>
                            </w:rPrChange>
                          </w:rPr>
                          <w:delText xml:space="preserve">you to develop innovative ideas and communicate them effectively in different social arenas.  </w:delText>
                        </w:r>
                      </w:del>
                    </w:p>
                    <w:p w14:paraId="685C7F2B" w14:textId="34AA011A" w:rsidR="003F280C" w:rsidRPr="004C0FCD" w:rsidDel="004C0FCD" w:rsidRDefault="003F280C" w:rsidP="004C0FCD">
                      <w:pPr>
                        <w:widowControl w:val="0"/>
                        <w:autoSpaceDE w:val="0"/>
                        <w:autoSpaceDN w:val="0"/>
                        <w:adjustRightInd w:val="0"/>
                        <w:spacing w:after="0" w:line="240" w:lineRule="auto"/>
                        <w:rPr>
                          <w:del w:id="478" w:author="Ewan Klein" w:date="2015-09-15T11:31:00Z"/>
                          <w:rFonts w:ascii="Cambria" w:hAnsi="Cambria" w:cs="Times"/>
                          <w:color w:val="7A5E15" w:themeColor="accent6" w:themeShade="80"/>
                          <w:sz w:val="20"/>
                          <w:szCs w:val="20"/>
                          <w:lang w:val="en-US"/>
                          <w:rPrChange w:id="479" w:author="Ewan Klein" w:date="2015-09-15T11:35:00Z">
                            <w:rPr>
                              <w:del w:id="480" w:author="Ewan Klein" w:date="2015-09-15T11:31:00Z"/>
                              <w:rFonts w:ascii="Times" w:hAnsi="Times" w:cs="Times"/>
                              <w:color w:val="7A5E15" w:themeColor="accent6" w:themeShade="80"/>
                              <w:sz w:val="20"/>
                              <w:szCs w:val="20"/>
                              <w:lang w:val="en-US"/>
                            </w:rPr>
                          </w:rPrChange>
                        </w:rPr>
                      </w:pPr>
                      <w:del w:id="481" w:author="Ewan Klein" w:date="2015-09-15T11:31:00Z">
                        <w:r w:rsidRPr="004C0FCD" w:rsidDel="004C0FCD">
                          <w:rPr>
                            <w:rFonts w:ascii="Cambria" w:hAnsi="Cambria" w:cs="Times"/>
                            <w:color w:val="7A5E15" w:themeColor="accent6" w:themeShade="80"/>
                            <w:sz w:val="20"/>
                            <w:szCs w:val="20"/>
                            <w:lang w:val="en-US"/>
                            <w:rPrChange w:id="482" w:author="Ewan Klein" w:date="2015-09-15T11:35:00Z">
                              <w:rPr>
                                <w:rFonts w:ascii="Times" w:hAnsi="Times" w:cs="Times"/>
                                <w:color w:val="7A5E15" w:themeColor="accent6" w:themeShade="80"/>
                                <w:sz w:val="20"/>
                                <w:szCs w:val="20"/>
                                <w:lang w:val="en-US"/>
                              </w:rPr>
                            </w:rPrChange>
                          </w:rPr>
                          <w:delText xml:space="preserve"> </w:delText>
                        </w:r>
                      </w:del>
                    </w:p>
                    <w:p w14:paraId="3F877F65" w14:textId="3102F428" w:rsidR="003F280C" w:rsidRPr="004C0FCD" w:rsidDel="004C0FCD" w:rsidRDefault="00965A86" w:rsidP="004C0FCD">
                      <w:pPr>
                        <w:widowControl w:val="0"/>
                        <w:autoSpaceDE w:val="0"/>
                        <w:autoSpaceDN w:val="0"/>
                        <w:adjustRightInd w:val="0"/>
                        <w:spacing w:after="0" w:line="240" w:lineRule="auto"/>
                        <w:rPr>
                          <w:del w:id="483" w:author="Ewan Klein" w:date="2015-09-15T11:31:00Z"/>
                          <w:rFonts w:ascii="Cambria" w:hAnsi="Cambria" w:cs="Times"/>
                          <w:color w:val="7A5E15" w:themeColor="accent6" w:themeShade="80"/>
                          <w:sz w:val="20"/>
                          <w:szCs w:val="20"/>
                          <w:lang w:val="en-US"/>
                          <w:rPrChange w:id="484" w:author="Ewan Klein" w:date="2015-09-15T11:35:00Z">
                            <w:rPr>
                              <w:del w:id="485" w:author="Ewan Klein" w:date="2015-09-15T11:31:00Z"/>
                              <w:rFonts w:ascii="Times" w:hAnsi="Times" w:cs="Times"/>
                              <w:color w:val="7A5E15" w:themeColor="accent6" w:themeShade="80"/>
                              <w:sz w:val="20"/>
                              <w:szCs w:val="20"/>
                              <w:lang w:val="en-US"/>
                            </w:rPr>
                          </w:rPrChange>
                        </w:rPr>
                      </w:pPr>
                      <w:ins w:id="486" w:author="KLEIN Ewan" w:date="2015-09-07T22:44:00Z">
                        <w:del w:id="487" w:author="Ewan Klein" w:date="2015-09-15T11:31:00Z">
                          <w:r w:rsidRPr="004C0FCD" w:rsidDel="004C0FCD">
                            <w:rPr>
                              <w:rFonts w:ascii="Cambria" w:hAnsi="Cambria" w:cs="Times"/>
                              <w:color w:val="7A5E15" w:themeColor="accent6" w:themeShade="80"/>
                              <w:sz w:val="20"/>
                              <w:szCs w:val="20"/>
                              <w:lang w:val="en-US"/>
                              <w:rPrChange w:id="488" w:author="Ewan Klein" w:date="2015-09-15T11:35:00Z">
                                <w:rPr>
                                  <w:rFonts w:ascii="Times" w:hAnsi="Times" w:cs="Times"/>
                                  <w:color w:val="7A5E15" w:themeColor="accent6" w:themeShade="80"/>
                                  <w:sz w:val="20"/>
                                  <w:szCs w:val="20"/>
                                  <w:lang w:val="en-US"/>
                                </w:rPr>
                              </w:rPrChange>
                            </w:rPr>
                            <w:delText xml:space="preserve">In the </w:delText>
                          </w:r>
                        </w:del>
                      </w:ins>
                      <w:del w:id="489" w:author="Ewan Klein" w:date="2015-09-15T11:31:00Z">
                        <w:r w:rsidR="003F280C" w:rsidRPr="004C0FCD" w:rsidDel="004C0FCD">
                          <w:rPr>
                            <w:rFonts w:ascii="Cambria" w:hAnsi="Cambria" w:cs="Times"/>
                            <w:color w:val="7A5E15" w:themeColor="accent6" w:themeShade="80"/>
                            <w:sz w:val="20"/>
                            <w:szCs w:val="20"/>
                            <w:lang w:val="en-US"/>
                            <w:rPrChange w:id="490" w:author="Ewan Klein" w:date="2015-09-15T11:35:00Z">
                              <w:rPr>
                                <w:rFonts w:ascii="Times" w:hAnsi="Times" w:cs="Times"/>
                                <w:color w:val="7A5E15" w:themeColor="accent6" w:themeShade="80"/>
                                <w:sz w:val="20"/>
                                <w:szCs w:val="20"/>
                                <w:lang w:val="en-US"/>
                              </w:rPr>
                            </w:rPrChange>
                          </w:rPr>
                          <w:delText xml:space="preserve">The Data strand </w:delText>
                        </w:r>
                      </w:del>
                      <w:ins w:id="491" w:author="KLEIN Ewan" w:date="2015-09-07T22:43:00Z">
                        <w:del w:id="492" w:author="Ewan Klein" w:date="2015-09-15T11:31:00Z">
                          <w:r w:rsidRPr="004C0FCD" w:rsidDel="004C0FCD">
                            <w:rPr>
                              <w:rFonts w:ascii="Cambria" w:hAnsi="Cambria" w:cs="Times"/>
                              <w:color w:val="7A5E15" w:themeColor="accent6" w:themeShade="80"/>
                              <w:sz w:val="20"/>
                              <w:szCs w:val="20"/>
                              <w:lang w:val="en-US"/>
                              <w:rPrChange w:id="493" w:author="Ewan Klein" w:date="2015-09-15T11:35:00Z">
                                <w:rPr>
                                  <w:rFonts w:ascii="Times" w:hAnsi="Times" w:cs="Times"/>
                                  <w:color w:val="7A5E15" w:themeColor="accent6" w:themeShade="80"/>
                                  <w:sz w:val="20"/>
                                  <w:szCs w:val="20"/>
                                  <w:lang w:val="en-US"/>
                                </w:rPr>
                              </w:rPrChange>
                            </w:rPr>
                            <w:delText>of the course</w:delText>
                          </w:r>
                        </w:del>
                      </w:ins>
                      <w:ins w:id="494" w:author="KLEIN Ewan" w:date="2015-09-07T22:44:00Z">
                        <w:del w:id="495" w:author="Ewan Klein" w:date="2015-09-15T11:31:00Z">
                          <w:r w:rsidRPr="004C0FCD" w:rsidDel="004C0FCD">
                            <w:rPr>
                              <w:rFonts w:ascii="Cambria" w:hAnsi="Cambria" w:cs="Times"/>
                              <w:color w:val="7A5E15" w:themeColor="accent6" w:themeShade="80"/>
                              <w:sz w:val="20"/>
                              <w:szCs w:val="20"/>
                              <w:lang w:val="en-US"/>
                              <w:rPrChange w:id="496" w:author="Ewan Klein" w:date="2015-09-15T11:35:00Z">
                                <w:rPr>
                                  <w:rFonts w:ascii="Times" w:hAnsi="Times" w:cs="Times"/>
                                  <w:color w:val="7A5E15" w:themeColor="accent6" w:themeShade="80"/>
                                  <w:sz w:val="20"/>
                                  <w:szCs w:val="20"/>
                                  <w:lang w:val="en-US"/>
                                </w:rPr>
                              </w:rPrChange>
                            </w:rPr>
                            <w:delText>, you will learn to</w:delText>
                          </w:r>
                        </w:del>
                      </w:ins>
                      <w:ins w:id="497" w:author="KLEIN Ewan" w:date="2015-09-07T22:43:00Z">
                        <w:del w:id="498" w:author="Ewan Klein" w:date="2015-09-15T11:31:00Z">
                          <w:r w:rsidRPr="004C0FCD" w:rsidDel="004C0FCD">
                            <w:rPr>
                              <w:rFonts w:ascii="Cambria" w:hAnsi="Cambria" w:cs="Times"/>
                              <w:color w:val="7A5E15" w:themeColor="accent6" w:themeShade="80"/>
                              <w:sz w:val="20"/>
                              <w:szCs w:val="20"/>
                              <w:lang w:val="en-US"/>
                              <w:rPrChange w:id="499" w:author="Ewan Klein" w:date="2015-09-15T11:35:00Z">
                                <w:rPr>
                                  <w:rFonts w:ascii="Times" w:hAnsi="Times" w:cs="Times"/>
                                  <w:color w:val="7A5E15" w:themeColor="accent6" w:themeShade="80"/>
                                  <w:sz w:val="20"/>
                                  <w:szCs w:val="20"/>
                                  <w:lang w:val="en-US"/>
                                </w:rPr>
                              </w:rPrChange>
                            </w:rPr>
                            <w:delText xml:space="preserve"> </w:delText>
                          </w:r>
                        </w:del>
                      </w:ins>
                      <w:del w:id="500" w:author="Ewan Klein" w:date="2015-09-15T11:31:00Z">
                        <w:r w:rsidR="003F280C" w:rsidRPr="004C0FCD" w:rsidDel="004C0FCD">
                          <w:rPr>
                            <w:rFonts w:ascii="Cambria" w:hAnsi="Cambria" w:cs="Times"/>
                            <w:color w:val="7A5E15" w:themeColor="accent6" w:themeShade="80"/>
                            <w:sz w:val="20"/>
                            <w:szCs w:val="20"/>
                            <w:lang w:val="en-US"/>
                            <w:rPrChange w:id="501" w:author="Ewan Klein" w:date="2015-09-15T11:35:00Z">
                              <w:rPr>
                                <w:rFonts w:ascii="Times" w:hAnsi="Times" w:cs="Times"/>
                                <w:color w:val="7A5E15" w:themeColor="accent6" w:themeShade="80"/>
                                <w:sz w:val="20"/>
                                <w:szCs w:val="20"/>
                                <w:lang w:val="en-US"/>
                              </w:rPr>
                            </w:rPrChange>
                          </w:rPr>
                          <w:delText xml:space="preserve">refers to the increasing ubiquity of data in modern society, and the skills needed to collect, assess and present data as social and scientific evidence, and </w:delText>
                        </w:r>
                      </w:del>
                      <w:ins w:id="502" w:author="KLEIN Ewan" w:date="2015-09-07T22:38:00Z">
                        <w:del w:id="503" w:author="Ewan Klein" w:date="2015-09-15T11:31:00Z">
                          <w:r w:rsidR="00900758" w:rsidRPr="004C0FCD" w:rsidDel="004C0FCD">
                            <w:rPr>
                              <w:rFonts w:ascii="Cambria" w:hAnsi="Cambria" w:cs="Times"/>
                              <w:color w:val="7A5E15" w:themeColor="accent6" w:themeShade="80"/>
                              <w:sz w:val="20"/>
                              <w:szCs w:val="20"/>
                              <w:lang w:val="en-US"/>
                              <w:rPrChange w:id="504" w:author="Ewan Klein" w:date="2015-09-15T11:35:00Z">
                                <w:rPr>
                                  <w:rFonts w:ascii="Times" w:hAnsi="Times" w:cs="Times"/>
                                  <w:color w:val="7A5E15" w:themeColor="accent6" w:themeShade="80"/>
                                  <w:sz w:val="20"/>
                                  <w:szCs w:val="20"/>
                                  <w:lang w:val="en-US"/>
                                </w:rPr>
                              </w:rPrChange>
                            </w:rPr>
                            <w:delText xml:space="preserve">to use it as </w:delText>
                          </w:r>
                        </w:del>
                      </w:ins>
                      <w:del w:id="505" w:author="Ewan Klein" w:date="2015-09-15T11:31:00Z">
                        <w:r w:rsidR="003F280C" w:rsidRPr="004C0FCD" w:rsidDel="004C0FCD">
                          <w:rPr>
                            <w:rFonts w:ascii="Cambria" w:hAnsi="Cambria" w:cs="Times"/>
                            <w:color w:val="7A5E15" w:themeColor="accent6" w:themeShade="80"/>
                            <w:sz w:val="20"/>
                            <w:szCs w:val="20"/>
                            <w:lang w:val="en-US"/>
                            <w:rPrChange w:id="506" w:author="Ewan Klein" w:date="2015-09-15T11:35:00Z">
                              <w:rPr>
                                <w:rFonts w:ascii="Times" w:hAnsi="Times" w:cs="Times"/>
                                <w:color w:val="7A5E15" w:themeColor="accent6" w:themeShade="80"/>
                                <w:sz w:val="20"/>
                                <w:szCs w:val="20"/>
                                <w:lang w:val="en-US"/>
                              </w:rPr>
                            </w:rPrChange>
                          </w:rPr>
                          <w:delText>a resource for design. The Design element addresses skills in</w:delText>
                        </w:r>
                      </w:del>
                      <w:ins w:id="507" w:author="KLEIN Ewan" w:date="2015-09-07T22:46:00Z">
                        <w:del w:id="508" w:author="Ewan Klein" w:date="2015-09-15T11:31:00Z">
                          <w:r w:rsidRPr="004C0FCD" w:rsidDel="004C0FCD">
                            <w:rPr>
                              <w:rFonts w:ascii="Cambria" w:hAnsi="Cambria" w:cs="Times"/>
                              <w:color w:val="7A5E15" w:themeColor="accent6" w:themeShade="80"/>
                              <w:sz w:val="20"/>
                              <w:szCs w:val="20"/>
                              <w:lang w:val="en-US"/>
                              <w:rPrChange w:id="509" w:author="Ewan Klein" w:date="2015-09-15T11:35:00Z">
                                <w:rPr>
                                  <w:rFonts w:ascii="Times" w:hAnsi="Times" w:cs="Times"/>
                                  <w:color w:val="7A5E15" w:themeColor="accent6" w:themeShade="80"/>
                                  <w:sz w:val="20"/>
                                  <w:szCs w:val="20"/>
                                  <w:lang w:val="en-US"/>
                                </w:rPr>
                              </w:rPrChange>
                            </w:rPr>
                            <w:delText>asks you to</w:delText>
                          </w:r>
                        </w:del>
                      </w:ins>
                      <w:del w:id="510" w:author="Ewan Klein" w:date="2015-09-15T11:31:00Z">
                        <w:r w:rsidR="003F280C" w:rsidRPr="004C0FCD" w:rsidDel="004C0FCD">
                          <w:rPr>
                            <w:rFonts w:ascii="Cambria" w:hAnsi="Cambria" w:cs="Times"/>
                            <w:color w:val="7A5E15" w:themeColor="accent6" w:themeShade="80"/>
                            <w:sz w:val="20"/>
                            <w:szCs w:val="20"/>
                            <w:lang w:val="en-US"/>
                            <w:rPrChange w:id="511" w:author="Ewan Klein" w:date="2015-09-15T11:35:00Z">
                              <w:rPr>
                                <w:rFonts w:ascii="Times" w:hAnsi="Times" w:cs="Times"/>
                                <w:color w:val="7A5E15" w:themeColor="accent6" w:themeShade="80"/>
                                <w:sz w:val="20"/>
                                <w:szCs w:val="20"/>
                                <w:lang w:val="en-US"/>
                              </w:rPr>
                            </w:rPrChange>
                          </w:rPr>
                          <w:delText xml:space="preserve"> challeng</w:delText>
                        </w:r>
                      </w:del>
                      <w:ins w:id="512" w:author="KLEIN Ewan" w:date="2015-09-07T22:46:00Z">
                        <w:del w:id="513" w:author="Ewan Klein" w:date="2015-09-15T11:31:00Z">
                          <w:r w:rsidRPr="004C0FCD" w:rsidDel="004C0FCD">
                            <w:rPr>
                              <w:rFonts w:ascii="Cambria" w:hAnsi="Cambria" w:cs="Times"/>
                              <w:color w:val="7A5E15" w:themeColor="accent6" w:themeShade="80"/>
                              <w:sz w:val="20"/>
                              <w:szCs w:val="20"/>
                              <w:lang w:val="en-US"/>
                              <w:rPrChange w:id="514" w:author="Ewan Klein" w:date="2015-09-15T11:35:00Z">
                                <w:rPr>
                                  <w:rFonts w:ascii="Times" w:hAnsi="Times" w:cs="Times"/>
                                  <w:color w:val="7A5E15" w:themeColor="accent6" w:themeShade="80"/>
                                  <w:sz w:val="20"/>
                                  <w:szCs w:val="20"/>
                                  <w:lang w:val="en-US"/>
                                </w:rPr>
                              </w:rPrChange>
                            </w:rPr>
                            <w:delText xml:space="preserve">e </w:delText>
                          </w:r>
                        </w:del>
                      </w:ins>
                      <w:del w:id="515" w:author="Ewan Klein" w:date="2015-09-15T11:31:00Z">
                        <w:r w:rsidR="003F280C" w:rsidRPr="004C0FCD" w:rsidDel="004C0FCD">
                          <w:rPr>
                            <w:rFonts w:ascii="Cambria" w:hAnsi="Cambria" w:cs="Times"/>
                            <w:color w:val="7A5E15" w:themeColor="accent6" w:themeShade="80"/>
                            <w:sz w:val="20"/>
                            <w:szCs w:val="20"/>
                            <w:lang w:val="en-US"/>
                            <w:rPrChange w:id="516" w:author="Ewan Klein" w:date="2015-09-15T11:35:00Z">
                              <w:rPr>
                                <w:rFonts w:ascii="Times" w:hAnsi="Times" w:cs="Times"/>
                                <w:color w:val="7A5E15" w:themeColor="accent6" w:themeShade="80"/>
                                <w:sz w:val="20"/>
                                <w:szCs w:val="20"/>
                                <w:lang w:val="en-US"/>
                              </w:rPr>
                            </w:rPrChange>
                          </w:rPr>
                          <w:delText xml:space="preserve">ing existing practices by creating prototype social interventions. The Society strand </w:delText>
                        </w:r>
                      </w:del>
                      <w:ins w:id="517" w:author="KLEIN Ewan" w:date="2015-09-07T22:47:00Z">
                        <w:del w:id="518" w:author="Ewan Klein" w:date="2015-09-15T11:31:00Z">
                          <w:r w:rsidR="0029640E" w:rsidRPr="004C0FCD" w:rsidDel="004C0FCD">
                            <w:rPr>
                              <w:rFonts w:ascii="Cambria" w:hAnsi="Cambria" w:cs="Times"/>
                              <w:color w:val="7A5E15" w:themeColor="accent6" w:themeShade="80"/>
                              <w:sz w:val="20"/>
                              <w:szCs w:val="20"/>
                              <w:lang w:val="en-US"/>
                              <w:rPrChange w:id="519" w:author="Ewan Klein" w:date="2015-09-15T11:35:00Z">
                                <w:rPr>
                                  <w:rFonts w:ascii="Times" w:hAnsi="Times" w:cs="Times"/>
                                  <w:color w:val="7A5E15" w:themeColor="accent6" w:themeShade="80"/>
                                  <w:sz w:val="20"/>
                                  <w:szCs w:val="20"/>
                                  <w:lang w:val="en-US"/>
                                </w:rPr>
                              </w:rPrChange>
                            </w:rPr>
                            <w:delText>introduces</w:delText>
                          </w:r>
                        </w:del>
                      </w:ins>
                      <w:del w:id="520" w:author="Ewan Klein" w:date="2015-09-15T11:31:00Z">
                        <w:r w:rsidR="003F280C" w:rsidRPr="004C0FCD" w:rsidDel="004C0FCD">
                          <w:rPr>
                            <w:rFonts w:ascii="Cambria" w:hAnsi="Cambria" w:cs="Times"/>
                            <w:color w:val="7A5E15" w:themeColor="accent6" w:themeShade="80"/>
                            <w:sz w:val="20"/>
                            <w:szCs w:val="20"/>
                            <w:lang w:val="en-US"/>
                            <w:rPrChange w:id="521" w:author="Ewan Klein" w:date="2015-09-15T11:35:00Z">
                              <w:rPr>
                                <w:rFonts w:ascii="Times" w:hAnsi="Times" w:cs="Times"/>
                                <w:color w:val="7A5E15" w:themeColor="accent6" w:themeShade="80"/>
                                <w:sz w:val="20"/>
                                <w:szCs w:val="20"/>
                                <w:lang w:val="en-US"/>
                              </w:rPr>
                            </w:rPrChange>
                          </w:rPr>
                          <w:delText xml:space="preserve">refers to understanding the ‘social life of data’ and </w:delText>
                        </w:r>
                      </w:del>
                      <w:ins w:id="522" w:author="KLEIN Ewan" w:date="2015-09-07T22:47:00Z">
                        <w:del w:id="523" w:author="Ewan Klein" w:date="2015-09-15T11:31:00Z">
                          <w:r w:rsidR="0029640E" w:rsidRPr="004C0FCD" w:rsidDel="004C0FCD">
                            <w:rPr>
                              <w:rFonts w:ascii="Cambria" w:hAnsi="Cambria" w:cs="Times"/>
                              <w:color w:val="7A5E15" w:themeColor="accent6" w:themeShade="80"/>
                              <w:sz w:val="20"/>
                              <w:szCs w:val="20"/>
                              <w:lang w:val="en-US"/>
                              <w:rPrChange w:id="524" w:author="Ewan Klein" w:date="2015-09-15T11:35:00Z">
                                <w:rPr>
                                  <w:rFonts w:ascii="Times" w:hAnsi="Times" w:cs="Times"/>
                                  <w:color w:val="7A5E15" w:themeColor="accent6" w:themeShade="80"/>
                                  <w:sz w:val="20"/>
                                  <w:szCs w:val="20"/>
                                  <w:lang w:val="en-US"/>
                                </w:rPr>
                              </w:rPrChange>
                            </w:rPr>
                            <w:delText xml:space="preserve">shows </w:delText>
                          </w:r>
                        </w:del>
                      </w:ins>
                      <w:del w:id="525" w:author="Ewan Klein" w:date="2015-09-15T11:31:00Z">
                        <w:r w:rsidR="003F280C" w:rsidRPr="004C0FCD" w:rsidDel="004C0FCD">
                          <w:rPr>
                            <w:rFonts w:ascii="Cambria" w:hAnsi="Cambria" w:cs="Times"/>
                            <w:color w:val="7A5E15" w:themeColor="accent6" w:themeShade="80"/>
                            <w:sz w:val="20"/>
                            <w:szCs w:val="20"/>
                            <w:lang w:val="en-US"/>
                            <w:rPrChange w:id="526" w:author="Ewan Klein" w:date="2015-09-15T11:35:00Z">
                              <w:rPr>
                                <w:rFonts w:ascii="Times" w:hAnsi="Times" w:cs="Times"/>
                                <w:color w:val="7A5E15" w:themeColor="accent6" w:themeShade="80"/>
                                <w:sz w:val="20"/>
                                <w:szCs w:val="20"/>
                                <w:lang w:val="en-US"/>
                              </w:rPr>
                            </w:rPrChange>
                          </w:rPr>
                          <w:delText xml:space="preserve">how data and design can be used in </w:delText>
                        </w:r>
                      </w:del>
                      <w:ins w:id="527" w:author="KLEIN Ewan" w:date="2015-09-07T22:47:00Z">
                        <w:del w:id="528" w:author="Ewan Klein" w:date="2015-09-15T11:31:00Z">
                          <w:r w:rsidR="0029640E" w:rsidRPr="004C0FCD" w:rsidDel="004C0FCD">
                            <w:rPr>
                              <w:rFonts w:ascii="Cambria" w:hAnsi="Cambria" w:cs="Times"/>
                              <w:color w:val="7A5E15" w:themeColor="accent6" w:themeShade="80"/>
                              <w:sz w:val="20"/>
                              <w:szCs w:val="20"/>
                              <w:lang w:val="en-US"/>
                              <w:rPrChange w:id="529" w:author="Ewan Klein" w:date="2015-09-15T11:35:00Z">
                                <w:rPr>
                                  <w:rFonts w:ascii="Times" w:hAnsi="Times" w:cs="Times"/>
                                  <w:color w:val="7A5E15" w:themeColor="accent6" w:themeShade="80"/>
                                  <w:sz w:val="20"/>
                                  <w:szCs w:val="20"/>
                                  <w:lang w:val="en-US"/>
                                </w:rPr>
                              </w:rPrChange>
                            </w:rPr>
                            <w:delText xml:space="preserve">to </w:delText>
                          </w:r>
                        </w:del>
                      </w:ins>
                      <w:del w:id="530" w:author="Ewan Klein" w:date="2015-09-15T11:31:00Z">
                        <w:r w:rsidR="003F280C" w:rsidRPr="004C0FCD" w:rsidDel="004C0FCD">
                          <w:rPr>
                            <w:rFonts w:ascii="Cambria" w:hAnsi="Cambria" w:cs="Times"/>
                            <w:color w:val="7A5E15" w:themeColor="accent6" w:themeShade="80"/>
                            <w:sz w:val="20"/>
                            <w:szCs w:val="20"/>
                            <w:lang w:val="en-US"/>
                            <w:rPrChange w:id="531" w:author="Ewan Klein" w:date="2015-09-15T11:35:00Z">
                              <w:rPr>
                                <w:rFonts w:ascii="Times" w:hAnsi="Times" w:cs="Times"/>
                                <w:color w:val="7A5E15" w:themeColor="accent6" w:themeShade="80"/>
                                <w:sz w:val="20"/>
                                <w:szCs w:val="20"/>
                                <w:lang w:val="en-US"/>
                              </w:rPr>
                            </w:rPrChange>
                          </w:rPr>
                          <w:delText>shap</w:delText>
                        </w:r>
                      </w:del>
                      <w:ins w:id="532" w:author="KLEIN Ewan" w:date="2015-09-07T22:47:00Z">
                        <w:del w:id="533" w:author="Ewan Klein" w:date="2015-09-15T11:31:00Z">
                          <w:r w:rsidR="0029640E" w:rsidRPr="004C0FCD" w:rsidDel="004C0FCD">
                            <w:rPr>
                              <w:rFonts w:ascii="Cambria" w:hAnsi="Cambria" w:cs="Times"/>
                              <w:color w:val="7A5E15" w:themeColor="accent6" w:themeShade="80"/>
                              <w:sz w:val="20"/>
                              <w:szCs w:val="20"/>
                              <w:lang w:val="en-US"/>
                              <w:rPrChange w:id="534" w:author="Ewan Klein" w:date="2015-09-15T11:35:00Z">
                                <w:rPr>
                                  <w:rFonts w:ascii="Times" w:hAnsi="Times" w:cs="Times"/>
                                  <w:color w:val="7A5E15" w:themeColor="accent6" w:themeShade="80"/>
                                  <w:sz w:val="20"/>
                                  <w:szCs w:val="20"/>
                                  <w:lang w:val="en-US"/>
                                </w:rPr>
                              </w:rPrChange>
                            </w:rPr>
                            <w:delText>e</w:delText>
                          </w:r>
                        </w:del>
                      </w:ins>
                      <w:del w:id="535" w:author="Ewan Klein" w:date="2015-09-15T11:31:00Z">
                        <w:r w:rsidR="003F280C" w:rsidRPr="004C0FCD" w:rsidDel="004C0FCD">
                          <w:rPr>
                            <w:rFonts w:ascii="Cambria" w:hAnsi="Cambria" w:cs="Times"/>
                            <w:color w:val="7A5E15" w:themeColor="accent6" w:themeShade="80"/>
                            <w:sz w:val="20"/>
                            <w:szCs w:val="20"/>
                            <w:lang w:val="en-US"/>
                            <w:rPrChange w:id="536" w:author="Ewan Klein" w:date="2015-09-15T11:35:00Z">
                              <w:rPr>
                                <w:rFonts w:ascii="Times" w:hAnsi="Times" w:cs="Times"/>
                                <w:color w:val="7A5E15" w:themeColor="accent6" w:themeShade="80"/>
                                <w:sz w:val="20"/>
                                <w:szCs w:val="20"/>
                                <w:lang w:val="en-US"/>
                              </w:rPr>
                            </w:rPrChange>
                          </w:rPr>
                          <w:delText>ing society for the better</w:delText>
                        </w:r>
                      </w:del>
                      <w:ins w:id="537" w:author="KLEIN Ewan" w:date="2015-09-07T22:38:00Z">
                        <w:del w:id="538" w:author="Ewan Klein" w:date="2015-09-15T11:31:00Z">
                          <w:r w:rsidR="00900758" w:rsidRPr="004C0FCD" w:rsidDel="004C0FCD">
                            <w:rPr>
                              <w:rFonts w:ascii="Cambria" w:hAnsi="Cambria" w:cs="Times"/>
                              <w:color w:val="7A5E15" w:themeColor="accent6" w:themeShade="80"/>
                              <w:sz w:val="20"/>
                              <w:szCs w:val="20"/>
                              <w:lang w:val="en-US"/>
                              <w:rPrChange w:id="539" w:author="Ewan Klein" w:date="2015-09-15T11:35:00Z">
                                <w:rPr>
                                  <w:rFonts w:ascii="Times" w:hAnsi="Times" w:cs="Times"/>
                                  <w:color w:val="7A5E15" w:themeColor="accent6" w:themeShade="80"/>
                                  <w:sz w:val="20"/>
                                  <w:szCs w:val="20"/>
                                  <w:lang w:val="en-US"/>
                                </w:rPr>
                              </w:rPrChange>
                            </w:rPr>
                            <w:delText xml:space="preserve"> </w:delText>
                          </w:r>
                        </w:del>
                      </w:ins>
                      <w:del w:id="540" w:author="Ewan Klein" w:date="2015-09-15T11:31:00Z">
                        <w:r w:rsidR="003F280C" w:rsidRPr="004C0FCD" w:rsidDel="004C0FCD">
                          <w:rPr>
                            <w:rFonts w:ascii="Cambria" w:hAnsi="Cambria" w:cs="Times"/>
                            <w:color w:val="7A5E15" w:themeColor="accent6" w:themeShade="80"/>
                            <w:sz w:val="20"/>
                            <w:szCs w:val="20"/>
                            <w:lang w:val="en-US"/>
                            <w:rPrChange w:id="541" w:author="Ewan Klein" w:date="2015-09-15T11:35:00Z">
                              <w:rPr>
                                <w:rFonts w:ascii="Times" w:hAnsi="Times" w:cs="Times"/>
                                <w:color w:val="7A5E15" w:themeColor="accent6" w:themeShade="80"/>
                                <w:sz w:val="20"/>
                                <w:szCs w:val="20"/>
                                <w:lang w:val="en-US"/>
                              </w:rPr>
                            </w:rPrChange>
                          </w:rPr>
                          <w:delText xml:space="preserve">, but within </w:delText>
                        </w:r>
                      </w:del>
                      <w:ins w:id="542" w:author="KLEIN Ewan" w:date="2015-09-07T22:47:00Z">
                        <w:del w:id="543" w:author="Ewan Klein" w:date="2015-09-15T11:31:00Z">
                          <w:r w:rsidR="0029640E" w:rsidRPr="004C0FCD" w:rsidDel="004C0FCD">
                            <w:rPr>
                              <w:rFonts w:ascii="Cambria" w:hAnsi="Cambria" w:cs="Times"/>
                              <w:color w:val="7A5E15" w:themeColor="accent6" w:themeShade="80"/>
                              <w:sz w:val="20"/>
                              <w:szCs w:val="20"/>
                              <w:lang w:val="en-US"/>
                              <w:rPrChange w:id="544" w:author="Ewan Klein" w:date="2015-09-15T11:35:00Z">
                                <w:rPr>
                                  <w:rFonts w:ascii="Times" w:hAnsi="Times" w:cs="Times"/>
                                  <w:color w:val="7A5E15" w:themeColor="accent6" w:themeShade="80"/>
                                  <w:sz w:val="20"/>
                                  <w:szCs w:val="20"/>
                                  <w:lang w:val="en-US"/>
                                </w:rPr>
                              </w:rPrChange>
                            </w:rPr>
                            <w:delText xml:space="preserve">the framework of </w:delText>
                          </w:r>
                        </w:del>
                      </w:ins>
                      <w:del w:id="545" w:author="Ewan Klein" w:date="2015-09-15T11:31:00Z">
                        <w:r w:rsidR="003F280C" w:rsidRPr="004C0FCD" w:rsidDel="004C0FCD">
                          <w:rPr>
                            <w:rFonts w:ascii="Cambria" w:hAnsi="Cambria" w:cs="Times"/>
                            <w:color w:val="7A5E15" w:themeColor="accent6" w:themeShade="80"/>
                            <w:sz w:val="20"/>
                            <w:szCs w:val="20"/>
                            <w:lang w:val="en-US"/>
                            <w:rPrChange w:id="546" w:author="Ewan Klein" w:date="2015-09-15T11:35:00Z">
                              <w:rPr>
                                <w:rFonts w:ascii="Times" w:hAnsi="Times" w:cs="Times"/>
                                <w:color w:val="7A5E15" w:themeColor="accent6" w:themeShade="80"/>
                                <w:sz w:val="20"/>
                                <w:szCs w:val="20"/>
                                <w:lang w:val="en-US"/>
                              </w:rPr>
                            </w:rPrChange>
                          </w:rPr>
                          <w:delText xml:space="preserve">existing social and political processes. </w:delText>
                        </w:r>
                      </w:del>
                      <w:ins w:id="547" w:author="KLEIN Ewan" w:date="2015-09-07T22:50:00Z">
                        <w:del w:id="548" w:author="Ewan Klein" w:date="2015-09-15T11:31:00Z">
                          <w:r w:rsidR="0029640E" w:rsidRPr="004C0FCD" w:rsidDel="004C0FCD">
                            <w:rPr>
                              <w:rFonts w:ascii="Cambria" w:hAnsi="Cambria" w:cs="Times"/>
                              <w:color w:val="7A5E15" w:themeColor="accent6" w:themeShade="80"/>
                              <w:sz w:val="20"/>
                              <w:szCs w:val="20"/>
                              <w:lang w:val="en-US"/>
                              <w:rPrChange w:id="549" w:author="Ewan Klein" w:date="2015-09-15T11:35:00Z">
                                <w:rPr>
                                  <w:rFonts w:ascii="Times" w:hAnsi="Times" w:cs="Times"/>
                                  <w:color w:val="7A5E15" w:themeColor="accent6" w:themeShade="80"/>
                                  <w:sz w:val="20"/>
                                  <w:szCs w:val="20"/>
                                  <w:lang w:val="en-US"/>
                                </w:rPr>
                              </w:rPrChange>
                            </w:rPr>
                            <w:delText xml:space="preserve">The course will </w:delText>
                          </w:r>
                        </w:del>
                      </w:ins>
                      <w:ins w:id="550" w:author="KLEIN Ewan" w:date="2015-09-07T22:53:00Z">
                        <w:del w:id="551" w:author="Ewan Klein" w:date="2015-09-15T11:31:00Z">
                          <w:r w:rsidR="00AE5C1C" w:rsidRPr="004C0FCD" w:rsidDel="004C0FCD">
                            <w:rPr>
                              <w:rFonts w:ascii="Cambria" w:hAnsi="Cambria" w:cs="Times"/>
                              <w:color w:val="7A5E15" w:themeColor="accent6" w:themeShade="80"/>
                              <w:sz w:val="20"/>
                              <w:szCs w:val="20"/>
                              <w:lang w:val="en-US"/>
                              <w:rPrChange w:id="552" w:author="Ewan Klein" w:date="2015-09-15T11:35:00Z">
                                <w:rPr>
                                  <w:rFonts w:ascii="Times" w:hAnsi="Times" w:cs="Times"/>
                                  <w:color w:val="7A5E15" w:themeColor="accent6" w:themeShade="80"/>
                                  <w:sz w:val="20"/>
                                  <w:szCs w:val="20"/>
                                  <w:lang w:val="en-US"/>
                                </w:rPr>
                              </w:rPrChange>
                            </w:rPr>
                            <w:delText>give</w:delText>
                          </w:r>
                        </w:del>
                      </w:ins>
                      <w:ins w:id="553" w:author="KLEIN Ewan" w:date="2015-09-07T22:50:00Z">
                        <w:del w:id="554" w:author="Ewan Klein" w:date="2015-09-15T11:31:00Z">
                          <w:r w:rsidR="0029640E" w:rsidRPr="004C0FCD" w:rsidDel="004C0FCD">
                            <w:rPr>
                              <w:rFonts w:ascii="Cambria" w:hAnsi="Cambria" w:cs="Times"/>
                              <w:color w:val="7A5E15" w:themeColor="accent6" w:themeShade="80"/>
                              <w:sz w:val="20"/>
                              <w:szCs w:val="20"/>
                              <w:lang w:val="en-US"/>
                              <w:rPrChange w:id="555" w:author="Ewan Klein" w:date="2015-09-15T11:35:00Z">
                                <w:rPr>
                                  <w:rFonts w:ascii="Times" w:hAnsi="Times" w:cs="Times"/>
                                  <w:color w:val="7A5E15" w:themeColor="accent6" w:themeShade="80"/>
                                  <w:sz w:val="20"/>
                                  <w:szCs w:val="20"/>
                                  <w:lang w:val="en-US"/>
                                </w:rPr>
                              </w:rPrChange>
                            </w:rPr>
                            <w:delText xml:space="preserve"> you </w:delText>
                          </w:r>
                        </w:del>
                      </w:ins>
                      <w:ins w:id="556" w:author="KLEIN Ewan" w:date="2015-09-07T22:53:00Z">
                        <w:del w:id="557" w:author="Ewan Klein" w:date="2015-09-15T11:31:00Z">
                          <w:r w:rsidR="00AE5C1C" w:rsidRPr="004C0FCD" w:rsidDel="004C0FCD">
                            <w:rPr>
                              <w:rFonts w:ascii="Cambria" w:hAnsi="Cambria" w:cs="Times"/>
                              <w:color w:val="7A5E15" w:themeColor="accent6" w:themeShade="80"/>
                              <w:sz w:val="20"/>
                              <w:szCs w:val="20"/>
                              <w:lang w:val="en-US"/>
                              <w:rPrChange w:id="558" w:author="Ewan Klein" w:date="2015-09-15T11:35:00Z">
                                <w:rPr>
                                  <w:rFonts w:ascii="Times" w:hAnsi="Times" w:cs="Times"/>
                                  <w:color w:val="7A5E15" w:themeColor="accent6" w:themeShade="80"/>
                                  <w:sz w:val="20"/>
                                  <w:szCs w:val="20"/>
                                  <w:lang w:val="en-US"/>
                                </w:rPr>
                              </w:rPrChange>
                            </w:rPr>
                            <w:delText xml:space="preserve">the opportunity </w:delText>
                          </w:r>
                        </w:del>
                      </w:ins>
                      <w:ins w:id="559" w:author="KLEIN Ewan" w:date="2015-09-07T22:50:00Z">
                        <w:del w:id="560" w:author="Ewan Klein" w:date="2015-09-15T11:31:00Z">
                          <w:r w:rsidR="0029640E" w:rsidRPr="004C0FCD" w:rsidDel="004C0FCD">
                            <w:rPr>
                              <w:rFonts w:ascii="Cambria" w:hAnsi="Cambria" w:cs="Times"/>
                              <w:color w:val="7A5E15" w:themeColor="accent6" w:themeShade="80"/>
                              <w:sz w:val="20"/>
                              <w:szCs w:val="20"/>
                              <w:lang w:val="en-US"/>
                              <w:rPrChange w:id="561" w:author="Ewan Klein" w:date="2015-09-15T11:35:00Z">
                                <w:rPr>
                                  <w:rFonts w:ascii="Times" w:hAnsi="Times" w:cs="Times"/>
                                  <w:color w:val="7A5E15" w:themeColor="accent6" w:themeShade="80"/>
                                  <w:sz w:val="20"/>
                                  <w:szCs w:val="20"/>
                                  <w:lang w:val="en-US"/>
                                </w:rPr>
                              </w:rPrChange>
                            </w:rPr>
                            <w:delText xml:space="preserve">to </w:delText>
                          </w:r>
                        </w:del>
                      </w:ins>
                      <w:ins w:id="562" w:author="KLEIN Ewan" w:date="2015-09-07T22:53:00Z">
                        <w:del w:id="563" w:author="Ewan Klein" w:date="2015-09-15T11:31:00Z">
                          <w:r w:rsidR="00AE5C1C" w:rsidRPr="004C0FCD" w:rsidDel="004C0FCD">
                            <w:rPr>
                              <w:rFonts w:ascii="Cambria" w:hAnsi="Cambria" w:cs="Times"/>
                              <w:color w:val="7A5E15" w:themeColor="accent6" w:themeShade="80"/>
                              <w:sz w:val="20"/>
                              <w:szCs w:val="20"/>
                              <w:lang w:val="en-US"/>
                              <w:rPrChange w:id="564" w:author="Ewan Klein" w:date="2015-09-15T11:35:00Z">
                                <w:rPr>
                                  <w:rFonts w:ascii="Times" w:hAnsi="Times" w:cs="Times"/>
                                  <w:color w:val="7A5E15" w:themeColor="accent6" w:themeShade="80"/>
                                  <w:sz w:val="20"/>
                                  <w:szCs w:val="20"/>
                                  <w:lang w:val="en-US"/>
                                </w:rPr>
                              </w:rPrChange>
                            </w:rPr>
                            <w:delText>take your learning</w:delText>
                          </w:r>
                        </w:del>
                      </w:ins>
                      <w:ins w:id="565" w:author="KLEIN Ewan" w:date="2015-09-07T22:50:00Z">
                        <w:del w:id="566" w:author="Ewan Klein" w:date="2015-09-15T11:31:00Z">
                          <w:r w:rsidR="0029640E" w:rsidRPr="004C0FCD" w:rsidDel="004C0FCD">
                            <w:rPr>
                              <w:rFonts w:ascii="Cambria" w:hAnsi="Cambria" w:cs="Times"/>
                              <w:color w:val="7A5E15" w:themeColor="accent6" w:themeShade="80"/>
                              <w:sz w:val="20"/>
                              <w:szCs w:val="20"/>
                              <w:lang w:val="en-US"/>
                              <w:rPrChange w:id="567" w:author="Ewan Klein" w:date="2015-09-15T11:35:00Z">
                                <w:rPr>
                                  <w:rFonts w:ascii="Times" w:hAnsi="Times" w:cs="Times"/>
                                  <w:color w:val="7A5E15" w:themeColor="accent6" w:themeShade="80"/>
                                  <w:sz w:val="20"/>
                                  <w:szCs w:val="20"/>
                                  <w:lang w:val="en-US"/>
                                </w:rPr>
                              </w:rPrChange>
                            </w:rPr>
                            <w:delText xml:space="preserve"> </w:delText>
                          </w:r>
                        </w:del>
                      </w:ins>
                      <w:ins w:id="568" w:author="KLEIN Ewan" w:date="2015-09-07T22:53:00Z">
                        <w:del w:id="569" w:author="Ewan Klein" w:date="2015-09-15T11:31:00Z">
                          <w:r w:rsidR="00AE5C1C" w:rsidRPr="004C0FCD" w:rsidDel="004C0FCD">
                            <w:rPr>
                              <w:rFonts w:ascii="Cambria" w:hAnsi="Cambria" w:cs="Times"/>
                              <w:color w:val="7A5E15" w:themeColor="accent6" w:themeShade="80"/>
                              <w:sz w:val="20"/>
                              <w:szCs w:val="20"/>
                              <w:lang w:val="en-US"/>
                              <w:rPrChange w:id="570" w:author="Ewan Klein" w:date="2015-09-15T11:35:00Z">
                                <w:rPr>
                                  <w:rFonts w:ascii="Times" w:hAnsi="Times" w:cs="Times"/>
                                  <w:color w:val="7A5E15" w:themeColor="accent6" w:themeShade="80"/>
                                  <w:sz w:val="20"/>
                                  <w:szCs w:val="20"/>
                                  <w:lang w:val="en-US"/>
                                </w:rPr>
                              </w:rPrChange>
                            </w:rPr>
                            <w:delText>into</w:delText>
                          </w:r>
                        </w:del>
                      </w:ins>
                      <w:ins w:id="571" w:author="KLEIN Ewan" w:date="2015-09-07T22:51:00Z">
                        <w:del w:id="572" w:author="Ewan Klein" w:date="2015-09-15T11:31:00Z">
                          <w:r w:rsidR="0029640E" w:rsidRPr="004C0FCD" w:rsidDel="004C0FCD">
                            <w:rPr>
                              <w:rFonts w:ascii="Cambria" w:hAnsi="Cambria" w:cs="Times"/>
                              <w:color w:val="7A5E15" w:themeColor="accent6" w:themeShade="80"/>
                              <w:sz w:val="20"/>
                              <w:szCs w:val="20"/>
                              <w:lang w:val="en-US"/>
                              <w:rPrChange w:id="573" w:author="Ewan Klein" w:date="2015-09-15T11:35:00Z">
                                <w:rPr>
                                  <w:rFonts w:ascii="Times" w:hAnsi="Times" w:cs="Times"/>
                                  <w:color w:val="7A5E15" w:themeColor="accent6" w:themeShade="80"/>
                                  <w:sz w:val="20"/>
                                  <w:szCs w:val="20"/>
                                  <w:lang w:val="en-US"/>
                                </w:rPr>
                              </w:rPrChange>
                            </w:rPr>
                            <w:delText xml:space="preserve"> </w:delText>
                          </w:r>
                        </w:del>
                      </w:ins>
                      <w:ins w:id="574" w:author="KLEIN Ewan" w:date="2015-09-07T22:50:00Z">
                        <w:del w:id="575" w:author="Ewan Klein" w:date="2015-09-15T11:31:00Z">
                          <w:r w:rsidR="0029640E" w:rsidRPr="004C0FCD" w:rsidDel="004C0FCD">
                            <w:rPr>
                              <w:rFonts w:ascii="Cambria" w:hAnsi="Cambria" w:cs="Times"/>
                              <w:color w:val="7A5E15" w:themeColor="accent6" w:themeShade="80"/>
                              <w:sz w:val="20"/>
                              <w:szCs w:val="20"/>
                              <w:lang w:val="en-US"/>
                              <w:rPrChange w:id="576" w:author="Ewan Klein" w:date="2015-09-15T11:35:00Z">
                                <w:rPr>
                                  <w:rFonts w:ascii="Times" w:hAnsi="Times" w:cs="Times"/>
                                  <w:color w:val="7A5E15" w:themeColor="accent6" w:themeShade="80"/>
                                  <w:sz w:val="20"/>
                                  <w:szCs w:val="20"/>
                                  <w:lang w:val="en-US"/>
                                </w:rPr>
                              </w:rPrChange>
                            </w:rPr>
                            <w:delText>the University as a ‘Living Lab’.</w:delText>
                          </w:r>
                        </w:del>
                      </w:ins>
                    </w:p>
                    <w:p w14:paraId="4C2F1950" w14:textId="595D781A" w:rsidR="003F280C" w:rsidRPr="004C0FCD" w:rsidDel="004C0FCD" w:rsidRDefault="003F280C" w:rsidP="004C0FCD">
                      <w:pPr>
                        <w:widowControl w:val="0"/>
                        <w:autoSpaceDE w:val="0"/>
                        <w:autoSpaceDN w:val="0"/>
                        <w:adjustRightInd w:val="0"/>
                        <w:spacing w:after="0" w:line="240" w:lineRule="auto"/>
                        <w:rPr>
                          <w:del w:id="577" w:author="Ewan Klein" w:date="2015-09-15T11:31:00Z"/>
                          <w:rFonts w:ascii="Cambria" w:hAnsi="Cambria" w:cs="Times"/>
                          <w:color w:val="7A5E15" w:themeColor="accent6" w:themeShade="80"/>
                          <w:sz w:val="20"/>
                          <w:szCs w:val="20"/>
                          <w:lang w:val="en-US"/>
                          <w:rPrChange w:id="578" w:author="Ewan Klein" w:date="2015-09-15T11:35:00Z">
                            <w:rPr>
                              <w:del w:id="579" w:author="Ewan Klein" w:date="2015-09-15T11:31:00Z"/>
                              <w:rFonts w:ascii="Times" w:hAnsi="Times" w:cs="Times"/>
                              <w:color w:val="7A5E15" w:themeColor="accent6" w:themeShade="80"/>
                              <w:sz w:val="20"/>
                              <w:szCs w:val="20"/>
                              <w:lang w:val="en-US"/>
                            </w:rPr>
                          </w:rPrChange>
                        </w:rPr>
                      </w:pPr>
                    </w:p>
                    <w:p w14:paraId="45EAE0D0" w14:textId="441C31AE" w:rsidR="003F280C" w:rsidRPr="004C0FCD" w:rsidRDefault="003F280C" w:rsidP="004C0FCD">
                      <w:pPr>
                        <w:widowControl w:val="0"/>
                        <w:autoSpaceDE w:val="0"/>
                        <w:autoSpaceDN w:val="0"/>
                        <w:adjustRightInd w:val="0"/>
                        <w:spacing w:after="0" w:line="240" w:lineRule="auto"/>
                        <w:rPr>
                          <w:rFonts w:ascii="Cambria" w:hAnsi="Cambria" w:cs="Times"/>
                          <w:color w:val="7A5E15" w:themeColor="accent6" w:themeShade="80"/>
                          <w:sz w:val="20"/>
                          <w:szCs w:val="20"/>
                          <w:lang w:val="en-US"/>
                          <w:rPrChange w:id="580" w:author="Ewan Klein" w:date="2015-09-15T11:35:00Z">
                            <w:rPr>
                              <w:rFonts w:ascii="Times" w:hAnsi="Times" w:cs="Times"/>
                              <w:color w:val="7A5E15" w:themeColor="accent6" w:themeShade="80"/>
                              <w:sz w:val="20"/>
                              <w:szCs w:val="20"/>
                              <w:lang w:val="en-US"/>
                            </w:rPr>
                          </w:rPrChange>
                        </w:rPr>
                      </w:pPr>
                      <w:del w:id="581" w:author="Ewan Klein" w:date="2015-09-15T11:31:00Z">
                        <w:r w:rsidRPr="004C0FCD" w:rsidDel="004C0FCD">
                          <w:rPr>
                            <w:rFonts w:ascii="Cambria" w:hAnsi="Cambria" w:cs="Times"/>
                            <w:color w:val="7A5E15" w:themeColor="accent6" w:themeShade="80"/>
                            <w:sz w:val="20"/>
                            <w:szCs w:val="20"/>
                            <w:lang w:val="en-US"/>
                            <w:rPrChange w:id="582" w:author="Ewan Klein" w:date="2015-09-15T11:35:00Z">
                              <w:rPr>
                                <w:rFonts w:ascii="Times" w:hAnsi="Times" w:cs="Times"/>
                                <w:color w:val="7A5E15" w:themeColor="accent6" w:themeShade="80"/>
                                <w:sz w:val="20"/>
                                <w:szCs w:val="20"/>
                                <w:lang w:val="en-US"/>
                              </w:rPr>
                            </w:rPrChange>
                          </w:rPr>
                          <w:delText>Data, Design and Society (infr08024</w:delText>
                        </w:r>
                      </w:del>
                      <w:ins w:id="583" w:author="KLEIN Ewan" w:date="2015-09-07T22:39:00Z">
                        <w:del w:id="584" w:author="Ewan Klein" w:date="2015-09-15T11:31:00Z">
                          <w:r w:rsidR="00900758" w:rsidRPr="004C0FCD" w:rsidDel="004C0FCD">
                            <w:rPr>
                              <w:rFonts w:ascii="Cambria" w:hAnsi="Cambria" w:cs="Times"/>
                              <w:color w:val="7A5E15" w:themeColor="accent6" w:themeShade="80"/>
                              <w:sz w:val="20"/>
                              <w:szCs w:val="20"/>
                              <w:lang w:val="en-US"/>
                              <w:rPrChange w:id="585" w:author="Ewan Klein" w:date="2015-09-15T11:35:00Z">
                                <w:rPr>
                                  <w:rFonts w:ascii="Times" w:hAnsi="Times" w:cs="Times"/>
                                  <w:color w:val="7A5E15" w:themeColor="accent6" w:themeShade="80"/>
                                  <w:sz w:val="20"/>
                                  <w:szCs w:val="20"/>
                                  <w:lang w:val="en-US"/>
                                </w:rPr>
                              </w:rPrChange>
                            </w:rPr>
                            <w:delText>INFR08024</w:delText>
                          </w:r>
                        </w:del>
                      </w:ins>
                      <w:del w:id="586" w:author="Ewan Klein" w:date="2015-09-15T11:31:00Z">
                        <w:r w:rsidRPr="004C0FCD" w:rsidDel="004C0FCD">
                          <w:rPr>
                            <w:rFonts w:ascii="Cambria" w:hAnsi="Cambria" w:cs="Times"/>
                            <w:color w:val="7A5E15" w:themeColor="accent6" w:themeShade="80"/>
                            <w:sz w:val="20"/>
                            <w:szCs w:val="20"/>
                            <w:lang w:val="en-US"/>
                            <w:rPrChange w:id="587" w:author="Ewan Klein" w:date="2015-09-15T11:35:00Z">
                              <w:rPr>
                                <w:rFonts w:ascii="Times" w:hAnsi="Times" w:cs="Times"/>
                                <w:color w:val="7A5E15" w:themeColor="accent6" w:themeShade="80"/>
                                <w:sz w:val="20"/>
                                <w:szCs w:val="20"/>
                                <w:lang w:val="en-US"/>
                              </w:rPr>
                            </w:rPrChange>
                          </w:rPr>
                          <w:delText>) is a  20pt Level 8 course. There are no prerequisites, but students should be prepared to work with simple data analysis tools, to go out and talk to people, and make things!. There is a quota of 40 students in academic year 2015/16.</w:delText>
                        </w:r>
                      </w:del>
                    </w:p>
                  </w:txbxContent>
                </v:textbox>
                <w10:wrap type="square" anchorx="page"/>
              </v:shape>
            </w:pict>
          </mc:Fallback>
        </mc:AlternateContent>
      </w:r>
      <w:r>
        <w:rPr>
          <w:noProof/>
          <w:lang w:val="en-US"/>
        </w:rPr>
        <mc:AlternateContent>
          <mc:Choice Requires="wps">
            <w:drawing>
              <wp:anchor distT="0" distB="0" distL="114300" distR="114300" simplePos="0" relativeHeight="251668480" behindDoc="0" locked="0" layoutInCell="1" allowOverlap="1" wp14:anchorId="1756F11B" wp14:editId="2C811811">
                <wp:simplePos x="0" y="0"/>
                <wp:positionH relativeFrom="column">
                  <wp:posOffset>-59690</wp:posOffset>
                </wp:positionH>
                <wp:positionV relativeFrom="paragraph">
                  <wp:posOffset>-110490</wp:posOffset>
                </wp:positionV>
                <wp:extent cx="4568190" cy="912495"/>
                <wp:effectExtent l="0" t="0" r="0" b="1905"/>
                <wp:wrapSquare wrapText="bothSides"/>
                <wp:docPr id="1" name="Text Box 1"/>
                <wp:cNvGraphicFramePr/>
                <a:graphic xmlns:a="http://schemas.openxmlformats.org/drawingml/2006/main">
                  <a:graphicData uri="http://schemas.microsoft.com/office/word/2010/wordprocessingShape">
                    <wps:wsp>
                      <wps:cNvSpPr txBox="1"/>
                      <wps:spPr>
                        <a:xfrm>
                          <a:off x="0" y="0"/>
                          <a:ext cx="4568190" cy="912495"/>
                        </a:xfrm>
                        <a:prstGeom prst="rect">
                          <a:avLst/>
                        </a:prstGeom>
                        <a:noFill/>
                        <a:ln>
                          <a:noFill/>
                        </a:ln>
                        <a:effectLst/>
                      </wps:spPr>
                      <wps:txbx>
                        <w:txbxContent>
                          <w:p w14:paraId="441901CE" w14:textId="5CC6AE98" w:rsidR="003F280C" w:rsidRPr="002104A8" w:rsidRDefault="003F280C" w:rsidP="00AF6C63">
                            <w:pPr>
                              <w:pStyle w:val="Title"/>
                              <w:jc w:val="center"/>
                              <w:outlineLvl w:val="0"/>
                              <w:rPr>
                                <w:ins w:id="588" w:author="Ewan Klein" w:date="2015-09-15T11:30:00Z"/>
                                <w:rFonts w:ascii="Candara" w:hAnsi="Candara"/>
                                <w:color w:val="7A5E15" w:themeColor="accent6" w:themeShade="80"/>
                                <w:sz w:val="48"/>
                                <w:szCs w:val="48"/>
                                <w:lang w:val="en-US"/>
                                <w:rPrChange w:id="589" w:author="Ewan Klein" w:date="2015-09-15T11:31:00Z">
                                  <w:rPr>
                                    <w:ins w:id="590" w:author="Ewan Klein" w:date="2015-09-15T11:30:00Z"/>
                                    <w:rFonts w:ascii="Candara" w:hAnsi="Candara"/>
                                    <w:color w:val="7A5E15" w:themeColor="accent6" w:themeShade="80"/>
                                    <w:lang w:val="en-US"/>
                                  </w:rPr>
                                </w:rPrChange>
                              </w:rPr>
                            </w:pPr>
                            <w:r w:rsidRPr="002104A8">
                              <w:rPr>
                                <w:rFonts w:ascii="Candara" w:hAnsi="Candara"/>
                                <w:color w:val="7A5E15" w:themeColor="accent6" w:themeShade="80"/>
                                <w:sz w:val="48"/>
                                <w:szCs w:val="48"/>
                                <w:lang w:val="en-US"/>
                                <w:rPrChange w:id="591" w:author="Ewan Klein" w:date="2015-09-15T11:31:00Z">
                                  <w:rPr>
                                    <w:rFonts w:ascii="Candara" w:hAnsi="Candara"/>
                                    <w:color w:val="7A5E15" w:themeColor="accent6" w:themeShade="80"/>
                                    <w:lang w:val="en-US"/>
                                  </w:rPr>
                                </w:rPrChange>
                              </w:rPr>
                              <w:t xml:space="preserve">Data, Design </w:t>
                            </w:r>
                            <w:r w:rsidR="00AF6C63" w:rsidRPr="002104A8">
                              <w:rPr>
                                <w:rFonts w:ascii="Candara" w:hAnsi="Candara"/>
                                <w:color w:val="7A5E15" w:themeColor="accent6" w:themeShade="80"/>
                                <w:sz w:val="48"/>
                                <w:szCs w:val="48"/>
                                <w:lang w:val="en-US"/>
                                <w:rPrChange w:id="592" w:author="Ewan Klein" w:date="2015-09-15T11:31:00Z">
                                  <w:rPr>
                                    <w:rFonts w:ascii="Candara" w:hAnsi="Candara"/>
                                    <w:color w:val="7A5E15" w:themeColor="accent6" w:themeShade="80"/>
                                    <w:lang w:val="en-US"/>
                                  </w:rPr>
                                </w:rPrChange>
                              </w:rPr>
                              <w:t>and</w:t>
                            </w:r>
                            <w:r w:rsidRPr="002104A8">
                              <w:rPr>
                                <w:rFonts w:ascii="Candara" w:hAnsi="Candara"/>
                                <w:color w:val="7A5E15" w:themeColor="accent6" w:themeShade="80"/>
                                <w:sz w:val="48"/>
                                <w:szCs w:val="48"/>
                                <w:lang w:val="en-US"/>
                                <w:rPrChange w:id="593" w:author="Ewan Klein" w:date="2015-09-15T11:31:00Z">
                                  <w:rPr>
                                    <w:rFonts w:ascii="Candara" w:hAnsi="Candara"/>
                                    <w:color w:val="7A5E15" w:themeColor="accent6" w:themeShade="80"/>
                                    <w:lang w:val="en-US"/>
                                  </w:rPr>
                                </w:rPrChange>
                              </w:rPr>
                              <w:t xml:space="preserve"> Society</w:t>
                            </w:r>
                          </w:p>
                          <w:p w14:paraId="64716C2D" w14:textId="3F714373" w:rsidR="002104A8" w:rsidRDefault="002104A8" w:rsidP="002104A8">
                            <w:pPr>
                              <w:pStyle w:val="Title"/>
                              <w:jc w:val="center"/>
                              <w:outlineLvl w:val="0"/>
                              <w:rPr>
                                <w:ins w:id="594" w:author="Ewan Klein" w:date="2015-09-15T11:31:00Z"/>
                                <w:rFonts w:ascii="Candara" w:hAnsi="Candara"/>
                                <w:color w:val="7A5E15" w:themeColor="accent6" w:themeShade="80"/>
                                <w:lang w:val="en-US"/>
                              </w:rPr>
                            </w:pPr>
                            <w:ins w:id="595" w:author="Ewan Klein" w:date="2015-09-15T11:31:00Z">
                              <w:r>
                                <w:rPr>
                                  <w:rFonts w:ascii="Candara" w:hAnsi="Candara"/>
                                  <w:color w:val="7A5E15" w:themeColor="accent6" w:themeShade="80"/>
                                  <w:lang w:val="en-US"/>
                                </w:rPr>
                                <w:t>How to Apply</w:t>
                              </w:r>
                            </w:ins>
                          </w:p>
                          <w:p w14:paraId="1FEDE3B5" w14:textId="5C16741D" w:rsidR="002104A8" w:rsidRPr="002104A8" w:rsidRDefault="002104A8" w:rsidP="002104A8">
                            <w:pPr>
                              <w:pStyle w:val="Subtitle"/>
                              <w:rPr>
                                <w:rPrChange w:id="596" w:author="Ewan Klein" w:date="2015-09-15T11:30:00Z">
                                  <w:rPr>
                                    <w:noProof/>
                                    <w:color w:val="7A5E15" w:themeColor="accent6" w:themeShade="80"/>
                                  </w:rPr>
                                </w:rPrChange>
                              </w:rPr>
                              <w:pPrChange w:id="597" w:author="Ewan Klein" w:date="2015-09-15T11:30:00Z">
                                <w:pPr>
                                  <w:pStyle w:val="Title"/>
                                  <w:jc w:val="center"/>
                                  <w:outlineLvl w:val="0"/>
                                </w:pPr>
                              </w:pPrChang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6F11B" id="Text_x0020_Box_x0020_1" o:spid="_x0000_s1027" type="#_x0000_t202" style="position:absolute;margin-left:-4.7pt;margin-top:-8.65pt;width:359.7pt;height:7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" filled="f" stroked="f">
                <v:textbox>
                  <w:txbxContent>
                    <w:p w14:paraId="441901CE" w14:textId="5CC6AE98" w:rsidR="003F280C" w:rsidRPr="002104A8" w:rsidRDefault="003F280C" w:rsidP="00AF6C63">
                      <w:pPr>
                        <w:pStyle w:val="Title"/>
                        <w:jc w:val="center"/>
                        <w:outlineLvl w:val="0"/>
                        <w:rPr>
                          <w:ins w:id="598" w:author="Ewan Klein" w:date="2015-09-15T11:30:00Z"/>
                          <w:rFonts w:ascii="Candara" w:hAnsi="Candara"/>
                          <w:color w:val="7A5E15" w:themeColor="accent6" w:themeShade="80"/>
                          <w:sz w:val="48"/>
                          <w:szCs w:val="48"/>
                          <w:lang w:val="en-US"/>
                          <w:rPrChange w:id="599" w:author="Ewan Klein" w:date="2015-09-15T11:31:00Z">
                            <w:rPr>
                              <w:ins w:id="600" w:author="Ewan Klein" w:date="2015-09-15T11:30:00Z"/>
                              <w:rFonts w:ascii="Candara" w:hAnsi="Candara"/>
                              <w:color w:val="7A5E15" w:themeColor="accent6" w:themeShade="80"/>
                              <w:lang w:val="en-US"/>
                            </w:rPr>
                          </w:rPrChange>
                        </w:rPr>
                      </w:pPr>
                      <w:r w:rsidRPr="002104A8">
                        <w:rPr>
                          <w:rFonts w:ascii="Candara" w:hAnsi="Candara"/>
                          <w:color w:val="7A5E15" w:themeColor="accent6" w:themeShade="80"/>
                          <w:sz w:val="48"/>
                          <w:szCs w:val="48"/>
                          <w:lang w:val="en-US"/>
                          <w:rPrChange w:id="601" w:author="Ewan Klein" w:date="2015-09-15T11:31:00Z">
                            <w:rPr>
                              <w:rFonts w:ascii="Candara" w:hAnsi="Candara"/>
                              <w:color w:val="7A5E15" w:themeColor="accent6" w:themeShade="80"/>
                              <w:lang w:val="en-US"/>
                            </w:rPr>
                          </w:rPrChange>
                        </w:rPr>
                        <w:t xml:space="preserve">Data, Design </w:t>
                      </w:r>
                      <w:r w:rsidR="00AF6C63" w:rsidRPr="002104A8">
                        <w:rPr>
                          <w:rFonts w:ascii="Candara" w:hAnsi="Candara"/>
                          <w:color w:val="7A5E15" w:themeColor="accent6" w:themeShade="80"/>
                          <w:sz w:val="48"/>
                          <w:szCs w:val="48"/>
                          <w:lang w:val="en-US"/>
                          <w:rPrChange w:id="602" w:author="Ewan Klein" w:date="2015-09-15T11:31:00Z">
                            <w:rPr>
                              <w:rFonts w:ascii="Candara" w:hAnsi="Candara"/>
                              <w:color w:val="7A5E15" w:themeColor="accent6" w:themeShade="80"/>
                              <w:lang w:val="en-US"/>
                            </w:rPr>
                          </w:rPrChange>
                        </w:rPr>
                        <w:t>and</w:t>
                      </w:r>
                      <w:r w:rsidRPr="002104A8">
                        <w:rPr>
                          <w:rFonts w:ascii="Candara" w:hAnsi="Candara"/>
                          <w:color w:val="7A5E15" w:themeColor="accent6" w:themeShade="80"/>
                          <w:sz w:val="48"/>
                          <w:szCs w:val="48"/>
                          <w:lang w:val="en-US"/>
                          <w:rPrChange w:id="603" w:author="Ewan Klein" w:date="2015-09-15T11:31:00Z">
                            <w:rPr>
                              <w:rFonts w:ascii="Candara" w:hAnsi="Candara"/>
                              <w:color w:val="7A5E15" w:themeColor="accent6" w:themeShade="80"/>
                              <w:lang w:val="en-US"/>
                            </w:rPr>
                          </w:rPrChange>
                        </w:rPr>
                        <w:t xml:space="preserve"> Society</w:t>
                      </w:r>
                    </w:p>
                    <w:p w14:paraId="64716C2D" w14:textId="3F714373" w:rsidR="002104A8" w:rsidRDefault="002104A8" w:rsidP="002104A8">
                      <w:pPr>
                        <w:pStyle w:val="Title"/>
                        <w:jc w:val="center"/>
                        <w:outlineLvl w:val="0"/>
                        <w:rPr>
                          <w:ins w:id="604" w:author="Ewan Klein" w:date="2015-09-15T11:31:00Z"/>
                          <w:rFonts w:ascii="Candara" w:hAnsi="Candara"/>
                          <w:color w:val="7A5E15" w:themeColor="accent6" w:themeShade="80"/>
                          <w:lang w:val="en-US"/>
                        </w:rPr>
                      </w:pPr>
                      <w:ins w:id="605" w:author="Ewan Klein" w:date="2015-09-15T11:31:00Z">
                        <w:r>
                          <w:rPr>
                            <w:rFonts w:ascii="Candara" w:hAnsi="Candara"/>
                            <w:color w:val="7A5E15" w:themeColor="accent6" w:themeShade="80"/>
                            <w:lang w:val="en-US"/>
                          </w:rPr>
                          <w:t>How to Apply</w:t>
                        </w:r>
                      </w:ins>
                    </w:p>
                    <w:p w14:paraId="1FEDE3B5" w14:textId="5C16741D" w:rsidR="002104A8" w:rsidRPr="002104A8" w:rsidRDefault="002104A8" w:rsidP="002104A8">
                      <w:pPr>
                        <w:pStyle w:val="Subtitle"/>
                        <w:rPr>
                          <w:rPrChange w:id="606" w:author="Ewan Klein" w:date="2015-09-15T11:30:00Z">
                            <w:rPr>
                              <w:noProof/>
                              <w:color w:val="7A5E15" w:themeColor="accent6" w:themeShade="80"/>
                            </w:rPr>
                          </w:rPrChange>
                        </w:rPr>
                        <w:pPrChange w:id="607" w:author="Ewan Klein" w:date="2015-09-15T11:30:00Z">
                          <w:pPr>
                            <w:pStyle w:val="Title"/>
                            <w:jc w:val="center"/>
                            <w:outlineLvl w:val="0"/>
                          </w:pPr>
                        </w:pPrChange>
                      </w:pPr>
                    </w:p>
                  </w:txbxContent>
                </v:textbox>
                <w10:wrap type="square"/>
              </v:shape>
            </w:pict>
          </mc:Fallback>
        </mc:AlternateContent>
      </w:r>
      <w:del w:id="608" w:author="Ewan Klein" w:date="2015-09-15T11:28:00Z">
        <w:r w:rsidR="00900758" w:rsidDel="00AE700C">
          <w:rPr>
            <w:noProof/>
            <w:lang w:val="en-US"/>
          </w:rPr>
          <mc:AlternateContent>
            <mc:Choice Requires="wps">
              <w:drawing>
                <wp:anchor distT="0" distB="0" distL="114300" distR="114300" simplePos="0" relativeHeight="251670528" behindDoc="1" locked="0" layoutInCell="1" allowOverlap="1" wp14:anchorId="2277977B" wp14:editId="64AC8907">
                  <wp:simplePos x="0" y="0"/>
                  <wp:positionH relativeFrom="margin">
                    <wp:posOffset>2912110</wp:posOffset>
                  </wp:positionH>
                  <wp:positionV relativeFrom="paragraph">
                    <wp:posOffset>2057400</wp:posOffset>
                  </wp:positionV>
                  <wp:extent cx="1714500" cy="3774440"/>
                  <wp:effectExtent l="0" t="0" r="12700" b="10160"/>
                  <wp:wrapSquare wrapText="bothSides"/>
                  <wp:docPr id="203" name="Rectangle 203"/>
                  <wp:cNvGraphicFramePr/>
                  <a:graphic xmlns:a="http://schemas.openxmlformats.org/drawingml/2006/main">
                    <a:graphicData uri="http://schemas.microsoft.com/office/word/2010/wordprocessingShape">
                      <wps:wsp>
                        <wps:cNvSpPr/>
                        <wps:spPr>
                          <a:xfrm>
                            <a:off x="0" y="0"/>
                            <a:ext cx="1714500" cy="3774440"/>
                          </a:xfrm>
                          <a:prstGeom prst="rect">
                            <a:avLst/>
                          </a:prstGeom>
                          <a:solidFill>
                            <a:schemeClr val="accent6">
                              <a:lumMod val="75000"/>
                            </a:schemeClr>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B0DC857" w14:textId="77777777" w:rsidR="003F280C" w:rsidDel="00900758" w:rsidRDefault="003F280C">
                              <w:pPr>
                                <w:spacing w:before="120" w:after="0" w:line="240" w:lineRule="auto"/>
                                <w:rPr>
                                  <w:del w:id="609" w:author="KLEIN Ewan" w:date="2015-09-07T22:36:00Z"/>
                                  <w:color w:val="FFFFFF" w:themeColor="background1"/>
                                  <w:lang w:val="en-US"/>
                                </w:rPr>
                                <w:pPrChange w:id="610" w:author="KLEIN Ewan" w:date="2015-09-07T22:36:00Z">
                                  <w:pPr>
                                    <w:spacing w:after="0" w:line="240" w:lineRule="auto"/>
                                  </w:pPr>
                                </w:pPrChange>
                              </w:pPr>
                            </w:p>
                            <w:p w14:paraId="4ACB720B" w14:textId="2A4D8F68" w:rsidR="003F280C" w:rsidRDefault="003F280C">
                              <w:pPr>
                                <w:pStyle w:val="ListParagraph"/>
                                <w:spacing w:before="120" w:after="0" w:line="240" w:lineRule="auto"/>
                                <w:ind w:left="0"/>
                                <w:rPr>
                                  <w:color w:val="FFFFFF" w:themeColor="background1"/>
                                  <w:lang w:val="en-US"/>
                                </w:rPr>
                                <w:pPrChange w:id="611" w:author="KLEIN Ewan" w:date="2015-09-07T22:36:00Z">
                                  <w:pPr>
                                    <w:pStyle w:val="ListParagraph"/>
                                    <w:spacing w:after="0" w:line="240" w:lineRule="auto"/>
                                    <w:ind w:left="0"/>
                                  </w:pPr>
                                </w:pPrChange>
                              </w:pPr>
                              <w:r>
                                <w:rPr>
                                  <w:color w:val="FFFFFF" w:themeColor="background1"/>
                                  <w:lang w:val="en-US"/>
                                </w:rPr>
                                <w:t>This theme of the course this Session is Food</w:t>
                              </w:r>
                              <w:ins w:id="612" w:author="KLEIN Ewan" w:date="2015-09-07T22:35:00Z">
                                <w:r w:rsidR="00900758">
                                  <w:rPr>
                                    <w:color w:val="FFFFFF" w:themeColor="background1"/>
                                    <w:lang w:val="en-US"/>
                                  </w:rPr>
                                  <w:t xml:space="preserve"> and Sustainability</w:t>
                                </w:r>
                              </w:ins>
                              <w:r w:rsidR="00867129">
                                <w:rPr>
                                  <w:color w:val="FFFFFF" w:themeColor="background1"/>
                                  <w:lang w:val="en-US"/>
                                </w:rPr>
                                <w:t>.</w:t>
                              </w:r>
                            </w:p>
                            <w:p w14:paraId="79E2F1ED" w14:textId="77777777" w:rsidR="003F280C" w:rsidRDefault="003F280C" w:rsidP="008D48D9">
                              <w:pPr>
                                <w:pStyle w:val="ListParagraph"/>
                                <w:spacing w:after="0" w:line="240" w:lineRule="auto"/>
                                <w:ind w:left="0"/>
                                <w:rPr>
                                  <w:color w:val="FFFFFF" w:themeColor="background1"/>
                                  <w:lang w:val="en-US"/>
                                </w:rPr>
                              </w:pPr>
                            </w:p>
                            <w:p w14:paraId="1267FA73" w14:textId="5EB5E1E6" w:rsidR="003F280C" w:rsidRDefault="003F280C" w:rsidP="008D48D9">
                              <w:pPr>
                                <w:pStyle w:val="ListParagraph"/>
                                <w:spacing w:after="0" w:line="240" w:lineRule="auto"/>
                                <w:ind w:left="0"/>
                                <w:rPr>
                                  <w:color w:val="FFFFFF" w:themeColor="background1"/>
                                  <w:lang w:val="en-US"/>
                                </w:rPr>
                              </w:pPr>
                              <w:r>
                                <w:rPr>
                                  <w:color w:val="FFFFFF" w:themeColor="background1"/>
                                  <w:lang w:val="en-US"/>
                                </w:rPr>
                                <w:t xml:space="preserve">The production, consumption and impact of food is a hot topic in </w:t>
                              </w:r>
                              <w:r w:rsidR="00867129">
                                <w:rPr>
                                  <w:color w:val="FFFFFF" w:themeColor="background1"/>
                                  <w:lang w:val="en-US"/>
                                </w:rPr>
                                <w:t xml:space="preserve">public </w:t>
                              </w:r>
                              <w:r>
                                <w:rPr>
                                  <w:color w:val="FFFFFF" w:themeColor="background1"/>
                                  <w:lang w:val="en-US"/>
                                </w:rPr>
                                <w:t xml:space="preserve">health, </w:t>
                              </w:r>
                              <w:r w:rsidR="00867129">
                                <w:rPr>
                                  <w:color w:val="FFFFFF" w:themeColor="background1"/>
                                  <w:lang w:val="en-US"/>
                                </w:rPr>
                                <w:t xml:space="preserve">environmental sustainability, </w:t>
                              </w:r>
                              <w:r>
                                <w:rPr>
                                  <w:color w:val="FFFFFF" w:themeColor="background1"/>
                                  <w:lang w:val="en-US"/>
                                </w:rPr>
                                <w:t xml:space="preserve">culture, </w:t>
                              </w:r>
                              <w:del w:id="613" w:author="KLEIN Ewan" w:date="2015-09-07T22:35:00Z">
                                <w:r w:rsidDel="00900758">
                                  <w:rPr>
                                    <w:color w:val="FFFFFF" w:themeColor="background1"/>
                                    <w:lang w:val="en-US"/>
                                  </w:rPr>
                                  <w:delText xml:space="preserve"> </w:delText>
                                </w:r>
                              </w:del>
                              <w:r>
                                <w:rPr>
                                  <w:color w:val="FFFFFF" w:themeColor="background1"/>
                                  <w:lang w:val="en-US"/>
                                </w:rPr>
                                <w:t>Development, and of course, our own everyday life.</w:t>
                              </w:r>
                            </w:p>
                            <w:p w14:paraId="39FFD03D" w14:textId="77777777" w:rsidR="003F280C" w:rsidRDefault="003F280C" w:rsidP="008D48D9">
                              <w:pPr>
                                <w:pStyle w:val="ListParagraph"/>
                                <w:spacing w:after="0" w:line="240" w:lineRule="auto"/>
                                <w:ind w:left="0"/>
                                <w:rPr>
                                  <w:color w:val="FFFFFF" w:themeColor="background1"/>
                                  <w:lang w:val="en-US"/>
                                </w:rPr>
                              </w:pPr>
                            </w:p>
                            <w:p w14:paraId="25E4926C" w14:textId="77777777" w:rsidR="003F280C" w:rsidRDefault="003F280C" w:rsidP="008D48D9">
                              <w:pPr>
                                <w:pStyle w:val="ListParagraph"/>
                                <w:spacing w:after="0" w:line="240" w:lineRule="auto"/>
                                <w:ind w:left="0"/>
                                <w:rPr>
                                  <w:color w:val="FFFFFF" w:themeColor="background1"/>
                                  <w:lang w:val="en-US"/>
                                </w:rPr>
                              </w:pPr>
                              <w:r>
                                <w:rPr>
                                  <w:color w:val="FFFFFF" w:themeColor="background1"/>
                                  <w:lang w:val="en-US"/>
                                </w:rPr>
                                <w:t xml:space="preserve">Course participants will tackle food-related challenges </w:t>
                              </w:r>
                              <w:del w:id="614" w:author="KLEIN Ewan" w:date="2015-09-07T22:35:00Z">
                                <w:r w:rsidDel="00900758">
                                  <w:rPr>
                                    <w:color w:val="FFFFFF" w:themeColor="background1"/>
                                    <w:lang w:val="en-US"/>
                                  </w:rPr>
                                  <w:delText xml:space="preserve"> </w:delText>
                                </w:r>
                              </w:del>
                              <w:r>
                                <w:rPr>
                                  <w:color w:val="FFFFFF" w:themeColor="background1"/>
                                  <w:lang w:val="en-US"/>
                                </w:rPr>
                                <w:t>raised by the University, EUSA and students themselves though design, data collection, and engagement.</w:t>
                              </w:r>
                            </w:p>
                            <w:p w14:paraId="4CD2000B" w14:textId="77777777" w:rsidR="003F280C" w:rsidRPr="008D48D9" w:rsidRDefault="003F280C" w:rsidP="008D48D9">
                              <w:pPr>
                                <w:pStyle w:val="ListParagraph"/>
                                <w:spacing w:after="0" w:line="240" w:lineRule="auto"/>
                                <w:ind w:left="357"/>
                                <w:rPr>
                                  <w:color w:val="FFFFFF" w:themeColor="background1"/>
                                  <w:lang w:val="en-US"/>
                                </w:rPr>
                              </w:pPr>
                            </w:p>
                            <w:p w14:paraId="2F58726D" w14:textId="77777777" w:rsidR="003F280C" w:rsidRPr="00231256" w:rsidRDefault="003F280C" w:rsidP="00762E17">
                              <w:pPr>
                                <w:spacing w:after="0" w:line="240" w:lineRule="auto"/>
                                <w:ind w:firstLine="720"/>
                                <w:rPr>
                                  <w:color w:val="FFFFFF" w:themeColor="background1"/>
                                </w:rPr>
                              </w:pPr>
                            </w:p>
                          </w:txbxContent>
                        </wps:txbx>
                        <wps:bodyPr rot="0" spcFirstLastPara="0" vertOverflow="overflow" horzOverflow="overflow" vert="horz" wrap="square" lIns="108000" tIns="108000" rIns="108000" bIns="10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7977B" id="Rectangle_x0020_203" o:spid="_x0000_s1028" style="position:absolute;margin-left:229.3pt;margin-top:162pt;width:135pt;height:297.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" fillcolor="#b68c1f [2409]" stroked="f" strokeweight="1.25pt">
                  <v:textbox inset="3mm,3mm,3mm,3mm">
                    <w:txbxContent>
                      <w:p w14:paraId="2B0DC857" w14:textId="77777777" w:rsidR="003F280C" w:rsidDel="00900758" w:rsidRDefault="003F280C">
                        <w:pPr>
                          <w:spacing w:before="120" w:after="0" w:line="240" w:lineRule="auto"/>
                          <w:rPr>
                            <w:del w:id="615" w:author="KLEIN Ewan" w:date="2015-09-07T22:36:00Z"/>
                            <w:color w:val="FFFFFF" w:themeColor="background1"/>
                            <w:lang w:val="en-US"/>
                          </w:rPr>
                          <w:pPrChange w:id="616" w:author="KLEIN Ewan" w:date="2015-09-07T22:36:00Z">
                            <w:pPr>
                              <w:spacing w:after="0" w:line="240" w:lineRule="auto"/>
                            </w:pPr>
                          </w:pPrChange>
                        </w:pPr>
                      </w:p>
                      <w:p w14:paraId="4ACB720B" w14:textId="2A4D8F68" w:rsidR="003F280C" w:rsidRDefault="003F280C">
                        <w:pPr>
                          <w:pStyle w:val="ListParagraph"/>
                          <w:spacing w:before="120" w:after="0" w:line="240" w:lineRule="auto"/>
                          <w:ind w:left="0"/>
                          <w:rPr>
                            <w:color w:val="FFFFFF" w:themeColor="background1"/>
                            <w:lang w:val="en-US"/>
                          </w:rPr>
                          <w:pPrChange w:id="617" w:author="KLEIN Ewan" w:date="2015-09-07T22:36:00Z">
                            <w:pPr>
                              <w:pStyle w:val="ListParagraph"/>
                              <w:spacing w:after="0" w:line="240" w:lineRule="auto"/>
                              <w:ind w:left="0"/>
                            </w:pPr>
                          </w:pPrChange>
                        </w:pPr>
                        <w:r>
                          <w:rPr>
                            <w:color w:val="FFFFFF" w:themeColor="background1"/>
                            <w:lang w:val="en-US"/>
                          </w:rPr>
                          <w:t>This theme of the course this Session is Food</w:t>
                        </w:r>
                        <w:ins w:id="618" w:author="KLEIN Ewan" w:date="2015-09-07T22:35:00Z">
                          <w:r w:rsidR="00900758">
                            <w:rPr>
                              <w:color w:val="FFFFFF" w:themeColor="background1"/>
                              <w:lang w:val="en-US"/>
                            </w:rPr>
                            <w:t xml:space="preserve"> and Sustainability</w:t>
                          </w:r>
                        </w:ins>
                        <w:r w:rsidR="00867129">
                          <w:rPr>
                            <w:color w:val="FFFFFF" w:themeColor="background1"/>
                            <w:lang w:val="en-US"/>
                          </w:rPr>
                          <w:t>.</w:t>
                        </w:r>
                      </w:p>
                      <w:p w14:paraId="79E2F1ED" w14:textId="77777777" w:rsidR="003F280C" w:rsidRDefault="003F280C" w:rsidP="008D48D9">
                        <w:pPr>
                          <w:pStyle w:val="ListParagraph"/>
                          <w:spacing w:after="0" w:line="240" w:lineRule="auto"/>
                          <w:ind w:left="0"/>
                          <w:rPr>
                            <w:color w:val="FFFFFF" w:themeColor="background1"/>
                            <w:lang w:val="en-US"/>
                          </w:rPr>
                        </w:pPr>
                      </w:p>
                      <w:p w14:paraId="1267FA73" w14:textId="5EB5E1E6" w:rsidR="003F280C" w:rsidRDefault="003F280C" w:rsidP="008D48D9">
                        <w:pPr>
                          <w:pStyle w:val="ListParagraph"/>
                          <w:spacing w:after="0" w:line="240" w:lineRule="auto"/>
                          <w:ind w:left="0"/>
                          <w:rPr>
                            <w:color w:val="FFFFFF" w:themeColor="background1"/>
                            <w:lang w:val="en-US"/>
                          </w:rPr>
                        </w:pPr>
                        <w:r>
                          <w:rPr>
                            <w:color w:val="FFFFFF" w:themeColor="background1"/>
                            <w:lang w:val="en-US"/>
                          </w:rPr>
                          <w:t xml:space="preserve">The production, consumption and impact of food is a hot topic in </w:t>
                        </w:r>
                        <w:r w:rsidR="00867129">
                          <w:rPr>
                            <w:color w:val="FFFFFF" w:themeColor="background1"/>
                            <w:lang w:val="en-US"/>
                          </w:rPr>
                          <w:t xml:space="preserve">public </w:t>
                        </w:r>
                        <w:r>
                          <w:rPr>
                            <w:color w:val="FFFFFF" w:themeColor="background1"/>
                            <w:lang w:val="en-US"/>
                          </w:rPr>
                          <w:t xml:space="preserve">health, </w:t>
                        </w:r>
                        <w:r w:rsidR="00867129">
                          <w:rPr>
                            <w:color w:val="FFFFFF" w:themeColor="background1"/>
                            <w:lang w:val="en-US"/>
                          </w:rPr>
                          <w:t xml:space="preserve">environmental sustainability, </w:t>
                        </w:r>
                        <w:r>
                          <w:rPr>
                            <w:color w:val="FFFFFF" w:themeColor="background1"/>
                            <w:lang w:val="en-US"/>
                          </w:rPr>
                          <w:t xml:space="preserve">culture, </w:t>
                        </w:r>
                        <w:del w:id="619" w:author="KLEIN Ewan" w:date="2015-09-07T22:35:00Z">
                          <w:r w:rsidDel="00900758">
                            <w:rPr>
                              <w:color w:val="FFFFFF" w:themeColor="background1"/>
                              <w:lang w:val="en-US"/>
                            </w:rPr>
                            <w:delText xml:space="preserve"> </w:delText>
                          </w:r>
                        </w:del>
                        <w:r>
                          <w:rPr>
                            <w:color w:val="FFFFFF" w:themeColor="background1"/>
                            <w:lang w:val="en-US"/>
                          </w:rPr>
                          <w:t>Development, and of course, our own everyday life.</w:t>
                        </w:r>
                      </w:p>
                      <w:p w14:paraId="39FFD03D" w14:textId="77777777" w:rsidR="003F280C" w:rsidRDefault="003F280C" w:rsidP="008D48D9">
                        <w:pPr>
                          <w:pStyle w:val="ListParagraph"/>
                          <w:spacing w:after="0" w:line="240" w:lineRule="auto"/>
                          <w:ind w:left="0"/>
                          <w:rPr>
                            <w:color w:val="FFFFFF" w:themeColor="background1"/>
                            <w:lang w:val="en-US"/>
                          </w:rPr>
                        </w:pPr>
                      </w:p>
                      <w:p w14:paraId="25E4926C" w14:textId="77777777" w:rsidR="003F280C" w:rsidRDefault="003F280C" w:rsidP="008D48D9">
                        <w:pPr>
                          <w:pStyle w:val="ListParagraph"/>
                          <w:spacing w:after="0" w:line="240" w:lineRule="auto"/>
                          <w:ind w:left="0"/>
                          <w:rPr>
                            <w:color w:val="FFFFFF" w:themeColor="background1"/>
                            <w:lang w:val="en-US"/>
                          </w:rPr>
                        </w:pPr>
                        <w:r>
                          <w:rPr>
                            <w:color w:val="FFFFFF" w:themeColor="background1"/>
                            <w:lang w:val="en-US"/>
                          </w:rPr>
                          <w:t xml:space="preserve">Course participants will tackle food-related challenges </w:t>
                        </w:r>
                        <w:del w:id="620" w:author="KLEIN Ewan" w:date="2015-09-07T22:35:00Z">
                          <w:r w:rsidDel="00900758">
                            <w:rPr>
                              <w:color w:val="FFFFFF" w:themeColor="background1"/>
                              <w:lang w:val="en-US"/>
                            </w:rPr>
                            <w:delText xml:space="preserve"> </w:delText>
                          </w:r>
                        </w:del>
                        <w:r>
                          <w:rPr>
                            <w:color w:val="FFFFFF" w:themeColor="background1"/>
                            <w:lang w:val="en-US"/>
                          </w:rPr>
                          <w:t>raised by the University, EUSA and students themselves though design, data collection, and engagement.</w:t>
                        </w:r>
                      </w:p>
                      <w:p w14:paraId="4CD2000B" w14:textId="77777777" w:rsidR="003F280C" w:rsidRPr="008D48D9" w:rsidRDefault="003F280C" w:rsidP="008D48D9">
                        <w:pPr>
                          <w:pStyle w:val="ListParagraph"/>
                          <w:spacing w:after="0" w:line="240" w:lineRule="auto"/>
                          <w:ind w:left="357"/>
                          <w:rPr>
                            <w:color w:val="FFFFFF" w:themeColor="background1"/>
                            <w:lang w:val="en-US"/>
                          </w:rPr>
                        </w:pPr>
                      </w:p>
                      <w:p w14:paraId="2F58726D" w14:textId="77777777" w:rsidR="003F280C" w:rsidRPr="00231256" w:rsidRDefault="003F280C" w:rsidP="00762E17">
                        <w:pPr>
                          <w:spacing w:after="0" w:line="240" w:lineRule="auto"/>
                          <w:ind w:firstLine="720"/>
                          <w:rPr>
                            <w:color w:val="FFFFFF" w:themeColor="background1"/>
                          </w:rPr>
                        </w:pPr>
                      </w:p>
                    </w:txbxContent>
                  </v:textbox>
                  <w10:wrap type="square" anchorx="margin"/>
                </v:rect>
              </w:pict>
            </mc:Fallback>
          </mc:AlternateContent>
        </w:r>
      </w:del>
      <w:r w:rsidR="005B7A8B">
        <w:rPr>
          <w:noProof/>
          <w:lang w:val="en-US"/>
        </w:rPr>
        <mc:AlternateContent>
          <mc:Choice Requires="wps">
            <w:drawing>
              <wp:anchor distT="0" distB="0" distL="114300" distR="114300" simplePos="0" relativeHeight="251671552" behindDoc="0" locked="0" layoutInCell="1" allowOverlap="1" wp14:anchorId="3E76BB6A" wp14:editId="3585157F">
                <wp:simplePos x="0" y="0"/>
                <wp:positionH relativeFrom="margin">
                  <wp:posOffset>-67310</wp:posOffset>
                </wp:positionH>
                <wp:positionV relativeFrom="paragraph">
                  <wp:posOffset>5830570</wp:posOffset>
                </wp:positionV>
                <wp:extent cx="4682490" cy="226695"/>
                <wp:effectExtent l="0" t="0" r="0" b="1905"/>
                <wp:wrapSquare wrapText="bothSides"/>
                <wp:docPr id="199" name="Rectangle 199"/>
                <wp:cNvGraphicFramePr/>
                <a:graphic xmlns:a="http://schemas.openxmlformats.org/drawingml/2006/main">
                  <a:graphicData uri="http://schemas.microsoft.com/office/word/2010/wordprocessingShape">
                    <wps:wsp>
                      <wps:cNvSpPr/>
                      <wps:spPr>
                        <a:xfrm>
                          <a:off x="0" y="0"/>
                          <a:ext cx="4682490" cy="226695"/>
                        </a:xfrm>
                        <a:prstGeom prst="rect">
                          <a:avLst/>
                        </a:prstGeom>
                        <a:solidFill>
                          <a:schemeClr val="accent6">
                            <a:lumMod val="75000"/>
                          </a:schemeClr>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6AB81CD" w14:textId="77777777" w:rsidR="003F280C" w:rsidRDefault="003F280C">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6BB6A" id="Rectangle_x0020_199" o:spid="_x0000_s1029" style="position:absolute;margin-left:-5.3pt;margin-top:459.1pt;width:368.7pt;height:17.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" fillcolor="#b68c1f [2409]" stroked="f" strokeweight="1.25pt">
                <v:textbox>
                  <w:txbxContent>
                    <w:p w14:paraId="26AB81CD" w14:textId="77777777" w:rsidR="003F280C" w:rsidRDefault="003F280C">
                      <w:pPr>
                        <w:jc w:val="center"/>
                        <w:rPr>
                          <w:rFonts w:asciiTheme="majorHAnsi" w:eastAsiaTheme="majorEastAsia" w:hAnsiTheme="majorHAnsi" w:cstheme="majorBidi"/>
                          <w:color w:val="FFFFFF" w:themeColor="background1"/>
                          <w:sz w:val="24"/>
                          <w:szCs w:val="28"/>
                        </w:rPr>
                      </w:pPr>
                    </w:p>
                  </w:txbxContent>
                </v:textbox>
                <w10:wrap type="square" anchorx="margin"/>
              </v:rect>
            </w:pict>
          </mc:Fallback>
        </mc:AlternateContent>
      </w:r>
      <w:del w:id="621" w:author="Ewan Klein" w:date="2015-09-15T11:28:00Z">
        <w:r w:rsidR="00C35EDD" w:rsidDel="00AE700C">
          <w:rPr>
            <w:noProof/>
            <w:lang w:val="en-US"/>
          </w:rPr>
          <w:drawing>
            <wp:anchor distT="0" distB="0" distL="114300" distR="114300" simplePos="0" relativeHeight="251675648" behindDoc="0" locked="0" layoutInCell="1" allowOverlap="1" wp14:anchorId="2B0E2706" wp14:editId="705FF7AE">
              <wp:simplePos x="0" y="0"/>
              <wp:positionH relativeFrom="column">
                <wp:posOffset>2912110</wp:posOffset>
              </wp:positionH>
              <wp:positionV relativeFrom="paragraph">
                <wp:posOffset>448310</wp:posOffset>
              </wp:positionV>
              <wp:extent cx="1710690" cy="9239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zza.jpg"/>
                      <pic:cNvPicPr/>
                    </pic:nvPicPr>
                    <pic:blipFill>
                      <a:blip r:embed="rId8">
                        <a:extLst>
                          <a:ext uri="{28A0092B-C50C-407E-A947-70E740481C1C}">
                            <a14:useLocalDpi xmlns:a14="http://schemas.microsoft.com/office/drawing/2010/main" val="0"/>
                          </a:ext>
                        </a:extLst>
                      </a:blip>
                      <a:stretch>
                        <a:fillRect/>
                      </a:stretch>
                    </pic:blipFill>
                    <pic:spPr>
                      <a:xfrm>
                        <a:off x="0" y="0"/>
                        <a:ext cx="1710690" cy="923925"/>
                      </a:xfrm>
                      <a:prstGeom prst="rect">
                        <a:avLst/>
                      </a:prstGeom>
                    </pic:spPr>
                  </pic:pic>
                </a:graphicData>
              </a:graphic>
              <wp14:sizeRelH relativeFrom="margin">
                <wp14:pctWidth>0</wp14:pctWidth>
              </wp14:sizeRelH>
              <wp14:sizeRelV relativeFrom="margin">
                <wp14:pctHeight>0</wp14:pctHeight>
              </wp14:sizeRelV>
            </wp:anchor>
          </w:drawing>
        </w:r>
        <w:r w:rsidR="003F280C" w:rsidDel="00AE700C">
          <w:rPr>
            <w:noProof/>
            <w:lang w:val="en-US"/>
          </w:rPr>
          <mc:AlternateContent>
            <mc:Choice Requires="wps">
              <w:drawing>
                <wp:anchor distT="0" distB="0" distL="114300" distR="114300" simplePos="0" relativeHeight="251673600" behindDoc="0" locked="0" layoutInCell="1" allowOverlap="1" wp14:anchorId="3FF94FB5" wp14:editId="30703D76">
                  <wp:simplePos x="0" y="0"/>
                  <wp:positionH relativeFrom="column">
                    <wp:posOffset>2908935</wp:posOffset>
                  </wp:positionH>
                  <wp:positionV relativeFrom="paragraph">
                    <wp:posOffset>1371600</wp:posOffset>
                  </wp:positionV>
                  <wp:extent cx="1714500" cy="802640"/>
                  <wp:effectExtent l="0" t="0" r="12700" b="10160"/>
                  <wp:wrapSquare wrapText="bothSides"/>
                  <wp:docPr id="4" name="Text Box 4"/>
                  <wp:cNvGraphicFramePr/>
                  <a:graphic xmlns:a="http://schemas.openxmlformats.org/drawingml/2006/main">
                    <a:graphicData uri="http://schemas.microsoft.com/office/word/2010/wordprocessingShape">
                      <wps:wsp>
                        <wps:cNvSpPr txBox="1"/>
                        <wps:spPr>
                          <a:xfrm>
                            <a:off x="0" y="0"/>
                            <a:ext cx="1714500" cy="80264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0E672244" w14:textId="77777777" w:rsidR="003F280C" w:rsidRPr="00914AA3" w:rsidRDefault="003F280C" w:rsidP="003F280C">
                              <w:pPr>
                                <w:spacing w:after="0" w:line="240" w:lineRule="auto"/>
                                <w:jc w:val="center"/>
                                <w:rPr>
                                  <w:rFonts w:ascii="Candara" w:hAnsi="Candara"/>
                                  <w:b/>
                                  <w:bCs/>
                                  <w:color w:val="B68C1F" w:themeColor="accent6" w:themeShade="BF"/>
                                  <w:sz w:val="32"/>
                                  <w:szCs w:val="32"/>
                                </w:rPr>
                              </w:pPr>
                              <w:r w:rsidRPr="00914AA3">
                                <w:rPr>
                                  <w:rFonts w:ascii="Candara" w:hAnsi="Candara"/>
                                  <w:b/>
                                  <w:bCs/>
                                  <w:color w:val="B68C1F" w:themeColor="accent6" w:themeShade="BF"/>
                                  <w:sz w:val="32"/>
                                  <w:szCs w:val="32"/>
                                </w:rPr>
                                <w:t>2016 Challenge:</w:t>
                              </w:r>
                            </w:p>
                            <w:p w14:paraId="259A49CB" w14:textId="77777777" w:rsidR="003F280C" w:rsidRPr="00914AA3" w:rsidRDefault="003F280C" w:rsidP="003F280C">
                              <w:pPr>
                                <w:spacing w:after="0" w:line="240" w:lineRule="auto"/>
                                <w:jc w:val="center"/>
                                <w:rPr>
                                  <w:rFonts w:ascii="Candara" w:hAnsi="Candara"/>
                                  <w:b/>
                                  <w:bCs/>
                                  <w:i/>
                                  <w:color w:val="B68C1F" w:themeColor="accent6" w:themeShade="BF"/>
                                  <w:sz w:val="32"/>
                                  <w:szCs w:val="32"/>
                                </w:rPr>
                              </w:pPr>
                              <w:r w:rsidRPr="00914AA3">
                                <w:rPr>
                                  <w:rFonts w:ascii="Candara" w:hAnsi="Candara"/>
                                  <w:b/>
                                  <w:bCs/>
                                  <w:i/>
                                  <w:color w:val="B68C1F" w:themeColor="accent6" w:themeShade="BF"/>
                                  <w:sz w:val="32"/>
                                  <w:szCs w:val="32"/>
                                </w:rPr>
                                <w:t>Food at the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94FB5" id="Text_x0020_Box_x0020_4" o:spid="_x0000_s1030" type="#_x0000_t202" style="position:absolute;margin-left:229.05pt;margin-top:108pt;width:135pt;height:6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" fillcolor="white [3212]" stroked="f">
                  <v:textbox>
                    <w:txbxContent>
                      <w:p w14:paraId="0E672244" w14:textId="77777777" w:rsidR="003F280C" w:rsidRPr="00914AA3" w:rsidRDefault="003F280C" w:rsidP="003F280C">
                        <w:pPr>
                          <w:spacing w:after="0" w:line="240" w:lineRule="auto"/>
                          <w:jc w:val="center"/>
                          <w:rPr>
                            <w:rFonts w:ascii="Candara" w:hAnsi="Candara"/>
                            <w:b/>
                            <w:bCs/>
                            <w:color w:val="B68C1F" w:themeColor="accent6" w:themeShade="BF"/>
                            <w:sz w:val="32"/>
                            <w:szCs w:val="32"/>
                          </w:rPr>
                        </w:pPr>
                        <w:r w:rsidRPr="00914AA3">
                          <w:rPr>
                            <w:rFonts w:ascii="Candara" w:hAnsi="Candara"/>
                            <w:b/>
                            <w:bCs/>
                            <w:color w:val="B68C1F" w:themeColor="accent6" w:themeShade="BF"/>
                            <w:sz w:val="32"/>
                            <w:szCs w:val="32"/>
                          </w:rPr>
                          <w:t>2016 Challenge:</w:t>
                        </w:r>
                      </w:p>
                      <w:p w14:paraId="259A49CB" w14:textId="77777777" w:rsidR="003F280C" w:rsidRPr="00914AA3" w:rsidRDefault="003F280C" w:rsidP="003F280C">
                        <w:pPr>
                          <w:spacing w:after="0" w:line="240" w:lineRule="auto"/>
                          <w:jc w:val="center"/>
                          <w:rPr>
                            <w:rFonts w:ascii="Candara" w:hAnsi="Candara"/>
                            <w:b/>
                            <w:bCs/>
                            <w:i/>
                            <w:color w:val="B68C1F" w:themeColor="accent6" w:themeShade="BF"/>
                            <w:sz w:val="32"/>
                            <w:szCs w:val="32"/>
                          </w:rPr>
                        </w:pPr>
                        <w:r w:rsidRPr="00914AA3">
                          <w:rPr>
                            <w:rFonts w:ascii="Candara" w:hAnsi="Candara"/>
                            <w:b/>
                            <w:bCs/>
                            <w:i/>
                            <w:color w:val="B68C1F" w:themeColor="accent6" w:themeShade="BF"/>
                            <w:sz w:val="32"/>
                            <w:szCs w:val="32"/>
                          </w:rPr>
                          <w:t>Food at the University</w:t>
                        </w:r>
                      </w:p>
                    </w:txbxContent>
                  </v:textbox>
                  <w10:wrap type="square"/>
                </v:shape>
              </w:pict>
            </mc:Fallback>
          </mc:AlternateContent>
        </w:r>
      </w:del>
      <w:r w:rsidR="003F280C">
        <w:rPr>
          <w:noProof/>
          <w:lang w:val="en-US"/>
        </w:rPr>
        <w:drawing>
          <wp:anchor distT="0" distB="0" distL="114300" distR="114300" simplePos="0" relativeHeight="251674624" behindDoc="0" locked="0" layoutInCell="1" allowOverlap="1" wp14:anchorId="18981684" wp14:editId="1DA48B6A">
            <wp:simplePos x="0" y="0"/>
            <wp:positionH relativeFrom="column">
              <wp:posOffset>3824605</wp:posOffset>
            </wp:positionH>
            <wp:positionV relativeFrom="paragraph">
              <wp:posOffset>6174740</wp:posOffset>
            </wp:positionV>
            <wp:extent cx="688340" cy="6883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dsqr.png"/>
                    <pic:cNvPicPr/>
                  </pic:nvPicPr>
                  <pic:blipFill>
                    <a:blip r:embed="rId9">
                      <a:extLst>
                        <a:ext uri="{28A0092B-C50C-407E-A947-70E740481C1C}">
                          <a14:useLocalDpi xmlns:a14="http://schemas.microsoft.com/office/drawing/2010/main" val="0"/>
                        </a:ext>
                      </a:extLst>
                    </a:blip>
                    <a:stretch>
                      <a:fillRect/>
                    </a:stretch>
                  </pic:blipFill>
                  <pic:spPr>
                    <a:xfrm>
                      <a:off x="0" y="0"/>
                      <a:ext cx="688340" cy="688340"/>
                    </a:xfrm>
                    <a:prstGeom prst="rect">
                      <a:avLst/>
                    </a:prstGeom>
                  </pic:spPr>
                </pic:pic>
              </a:graphicData>
            </a:graphic>
            <wp14:sizeRelH relativeFrom="page">
              <wp14:pctWidth>0</wp14:pctWidth>
            </wp14:sizeRelH>
            <wp14:sizeRelV relativeFrom="page">
              <wp14:pctHeight>0</wp14:pctHeight>
            </wp14:sizeRelV>
          </wp:anchor>
        </w:drawing>
      </w:r>
      <w:r w:rsidR="003F280C">
        <w:rPr>
          <w:noProof/>
          <w:lang w:val="en-US"/>
        </w:rPr>
        <mc:AlternateContent>
          <mc:Choice Requires="wps">
            <w:drawing>
              <wp:anchor distT="0" distB="0" distL="114300" distR="114300" simplePos="0" relativeHeight="251672576" behindDoc="0" locked="0" layoutInCell="1" allowOverlap="1" wp14:anchorId="4C852398" wp14:editId="4B899E13">
                <wp:simplePos x="0" y="0"/>
                <wp:positionH relativeFrom="margin">
                  <wp:posOffset>-62865</wp:posOffset>
                </wp:positionH>
                <wp:positionV relativeFrom="paragraph">
                  <wp:posOffset>6064250</wp:posOffset>
                </wp:positionV>
                <wp:extent cx="4595495" cy="934720"/>
                <wp:effectExtent l="0" t="0" r="0" b="5080"/>
                <wp:wrapSquare wrapText="bothSides"/>
                <wp:docPr id="200" name="Text Box 200"/>
                <wp:cNvGraphicFramePr/>
                <a:graphic xmlns:a="http://schemas.openxmlformats.org/drawingml/2006/main">
                  <a:graphicData uri="http://schemas.microsoft.com/office/word/2010/wordprocessingShape">
                    <wps:wsp>
                      <wps:cNvSpPr txBox="1"/>
                      <wps:spPr>
                        <a:xfrm>
                          <a:off x="0" y="0"/>
                          <a:ext cx="4595495" cy="934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A7D90" w14:textId="36734A88" w:rsidR="003F280C" w:rsidRPr="00867129" w:rsidRDefault="003F280C">
                            <w:pPr>
                              <w:rPr>
                                <w:rFonts w:ascii="Candara" w:hAnsi="Candara"/>
                                <w:color w:val="7A5E15" w:themeColor="accent6" w:themeShade="80"/>
                              </w:rPr>
                            </w:pPr>
                            <w:r w:rsidRPr="00867129">
                              <w:rPr>
                                <w:rFonts w:ascii="Candara" w:hAnsi="Candara"/>
                                <w:color w:val="7A5E15" w:themeColor="accent6" w:themeShade="80"/>
                              </w:rPr>
                              <w:t xml:space="preserve">Course organiser: Prof Ewan Klein, </w:t>
                            </w:r>
                            <w:ins w:id="622" w:author="KLEIN Ewan" w:date="2015-09-07T22:40:00Z">
                              <w:r w:rsidR="00900758">
                                <w:rPr>
                                  <w:rFonts w:ascii="Candara" w:hAnsi="Candara"/>
                                  <w:color w:val="7A5E15" w:themeColor="accent6" w:themeShade="80"/>
                                </w:rPr>
                                <w:t>e</w:t>
                              </w:r>
                            </w:ins>
                            <w:del w:id="623" w:author="KLEIN Ewan" w:date="2015-09-07T22:40:00Z">
                              <w:r w:rsidRPr="00867129" w:rsidDel="00900758">
                                <w:rPr>
                                  <w:rFonts w:ascii="Candara" w:hAnsi="Candara"/>
                                  <w:color w:val="7A5E15" w:themeColor="accent6" w:themeShade="80"/>
                                </w:rPr>
                                <w:delText>E</w:delText>
                              </w:r>
                            </w:del>
                            <w:r w:rsidRPr="00867129">
                              <w:rPr>
                                <w:rFonts w:ascii="Candara" w:hAnsi="Candara"/>
                                <w:color w:val="7A5E15" w:themeColor="accent6" w:themeShade="80"/>
                              </w:rPr>
                              <w:t>wa</w:t>
                            </w:r>
                            <w:ins w:id="624" w:author="KLEIN Ewan" w:date="2015-09-07T22:40:00Z">
                              <w:r w:rsidR="00900758">
                                <w:rPr>
                                  <w:rFonts w:ascii="Candara" w:hAnsi="Candara"/>
                                  <w:color w:val="7A5E15" w:themeColor="accent6" w:themeShade="80"/>
                                </w:rPr>
                                <w:t>n</w:t>
                              </w:r>
                            </w:ins>
                            <w:del w:id="625" w:author="KLEIN Ewan" w:date="2015-09-07T22:40:00Z">
                              <w:r w:rsidRPr="00867129" w:rsidDel="00900758">
                                <w:rPr>
                                  <w:rFonts w:ascii="Candara" w:hAnsi="Candara"/>
                                  <w:color w:val="7A5E15" w:themeColor="accent6" w:themeShade="80"/>
                                </w:rPr>
                                <w:delText>n.Klein</w:delText>
                              </w:r>
                            </w:del>
                            <w:r w:rsidRPr="00867129">
                              <w:rPr>
                                <w:rFonts w:ascii="Candara" w:hAnsi="Candara"/>
                                <w:color w:val="7A5E15" w:themeColor="accent6" w:themeShade="80"/>
                              </w:rPr>
                              <w:t>@</w:t>
                            </w:r>
                            <w:ins w:id="626" w:author="KLEIN Ewan" w:date="2015-09-07T22:40:00Z">
                              <w:r w:rsidR="00900758">
                                <w:rPr>
                                  <w:rFonts w:ascii="Candara" w:hAnsi="Candara"/>
                                  <w:color w:val="7A5E15" w:themeColor="accent6" w:themeShade="80"/>
                                </w:rPr>
                                <w:t>inf.</w:t>
                              </w:r>
                            </w:ins>
                            <w:r w:rsidRPr="00867129">
                              <w:rPr>
                                <w:rFonts w:ascii="Candara" w:hAnsi="Candara"/>
                                <w:color w:val="7A5E15" w:themeColor="accent6" w:themeShade="80"/>
                              </w:rPr>
                              <w:t>ed.ac.uk</w:t>
                            </w:r>
                          </w:p>
                          <w:p w14:paraId="4C1FDF78" w14:textId="1428D1A3" w:rsidR="003F280C" w:rsidRPr="00867129" w:rsidRDefault="003F280C" w:rsidP="00633B3F">
                            <w:pPr>
                              <w:rPr>
                                <w:rFonts w:ascii="Candara" w:hAnsi="Candara"/>
                                <w:color w:val="7A5E15" w:themeColor="accent6" w:themeShade="80"/>
                              </w:rPr>
                            </w:pPr>
                            <w:r w:rsidRPr="00867129">
                              <w:rPr>
                                <w:rFonts w:ascii="Candara" w:hAnsi="Candara"/>
                                <w:color w:val="7A5E15" w:themeColor="accent6" w:themeShade="80"/>
                              </w:rPr>
                              <w:t xml:space="preserve">Course administrator: </w:t>
                            </w:r>
                            <w:ins w:id="627" w:author="KLEIN Ewan" w:date="2015-09-11T09:35:00Z">
                              <w:r w:rsidR="006A4A71">
                                <w:rPr>
                                  <w:rFonts w:ascii="Candara" w:hAnsi="Candara"/>
                                  <w:color w:val="7A5E15" w:themeColor="accent6" w:themeShade="80"/>
                                </w:rPr>
                                <w:t xml:space="preserve">Gregor Hall, </w:t>
                              </w:r>
                              <w:r w:rsidR="006A4A71" w:rsidRPr="006A4A71">
                                <w:rPr>
                                  <w:rFonts w:ascii="Candara" w:hAnsi="Candara"/>
                                  <w:color w:val="7A5E15" w:themeColor="accent6" w:themeShade="80"/>
                                </w:rPr>
                                <w:t>ghall3@staffmail.ed.ac.uk</w:t>
                              </w:r>
                            </w:ins>
                          </w:p>
                          <w:p w14:paraId="7DCCD6A2" w14:textId="77777777" w:rsidR="003F280C" w:rsidRPr="00867129" w:rsidRDefault="003F280C" w:rsidP="00633B3F">
                            <w:pPr>
                              <w:rPr>
                                <w:rFonts w:ascii="Candara" w:hAnsi="Candara"/>
                                <w:color w:val="7A5E15" w:themeColor="accent6" w:themeShade="80"/>
                              </w:rPr>
                            </w:pPr>
                            <w:r w:rsidRPr="00867129">
                              <w:rPr>
                                <w:rFonts w:ascii="Candara" w:hAnsi="Candara"/>
                                <w:color w:val="7A5E15" w:themeColor="accent6" w:themeShade="80"/>
                              </w:rPr>
                              <w:t>https://path.is.ed.ac.uk/courses/INFR08024_SV1_SEM2</w:t>
                            </w:r>
                          </w:p>
                          <w:p w14:paraId="3652EF1A" w14:textId="77777777" w:rsidR="003F280C" w:rsidRPr="00DF3C40" w:rsidRDefault="003F280C">
                            <w:pPr>
                              <w:rPr>
                                <w:rFonts w:ascii="Candara" w:hAnsi="Candara"/>
                                <w:color w:val="0070C0" w:themeColor="accent1"/>
                                <w:sz w:val="26"/>
                                <w:szCs w:val="26"/>
                              </w:rPr>
                            </w:pPr>
                            <w:r>
                              <w:rPr>
                                <w:rFonts w:ascii="Candara" w:hAnsi="Candara"/>
                                <w:color w:val="0070C0" w:themeColor="accent1"/>
                                <w:sz w:val="26"/>
                                <w:szCs w:val="26"/>
                              </w:rPr>
                              <w:tab/>
                            </w:r>
                            <w:r>
                              <w:rPr>
                                <w:rFonts w:ascii="Candara" w:hAnsi="Candara"/>
                                <w:color w:val="0070C0" w:themeColor="accent1"/>
                                <w:sz w:val="26"/>
                                <w:szCs w:val="26"/>
                              </w:rPr>
                              <w:tab/>
                            </w:r>
                            <w:r>
                              <w:rPr>
                                <w:rFonts w:ascii="Candara" w:hAnsi="Candara"/>
                                <w:color w:val="0070C0" w:themeColor="accent1"/>
                                <w:sz w:val="26"/>
                                <w:szCs w:val="26"/>
                              </w:rPr>
                              <w:tab/>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anchor>
            </w:drawing>
          </mc:Choice>
          <mc:Fallback>
            <w:pict>
              <v:shape w14:anchorId="4C852398" id="Text_x0020_Box_x0020_200" o:spid="_x0000_s1031" type="#_x0000_t202" style="position:absolute;margin-left:-4.95pt;margin-top:477.5pt;width:361.85pt;height:73.6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" filled="f" stroked="f" strokeweight=".5pt">
                <v:textbox inset=",7.2pt,,0">
                  <w:txbxContent>
                    <w:p w14:paraId="6F2A7D90" w14:textId="36734A88" w:rsidR="003F280C" w:rsidRPr="00867129" w:rsidRDefault="003F280C">
                      <w:pPr>
                        <w:rPr>
                          <w:rFonts w:ascii="Candara" w:hAnsi="Candara"/>
                          <w:color w:val="7A5E15" w:themeColor="accent6" w:themeShade="80"/>
                        </w:rPr>
                      </w:pPr>
                      <w:r w:rsidRPr="00867129">
                        <w:rPr>
                          <w:rFonts w:ascii="Candara" w:hAnsi="Candara"/>
                          <w:color w:val="7A5E15" w:themeColor="accent6" w:themeShade="80"/>
                        </w:rPr>
                        <w:t xml:space="preserve">Course organiser: Prof Ewan Klein, </w:t>
                      </w:r>
                      <w:ins w:id="628" w:author="KLEIN Ewan" w:date="2015-09-07T22:40:00Z">
                        <w:r w:rsidR="00900758">
                          <w:rPr>
                            <w:rFonts w:ascii="Candara" w:hAnsi="Candara"/>
                            <w:color w:val="7A5E15" w:themeColor="accent6" w:themeShade="80"/>
                          </w:rPr>
                          <w:t>e</w:t>
                        </w:r>
                      </w:ins>
                      <w:del w:id="629" w:author="KLEIN Ewan" w:date="2015-09-07T22:40:00Z">
                        <w:r w:rsidRPr="00867129" w:rsidDel="00900758">
                          <w:rPr>
                            <w:rFonts w:ascii="Candara" w:hAnsi="Candara"/>
                            <w:color w:val="7A5E15" w:themeColor="accent6" w:themeShade="80"/>
                          </w:rPr>
                          <w:delText>E</w:delText>
                        </w:r>
                      </w:del>
                      <w:r w:rsidRPr="00867129">
                        <w:rPr>
                          <w:rFonts w:ascii="Candara" w:hAnsi="Candara"/>
                          <w:color w:val="7A5E15" w:themeColor="accent6" w:themeShade="80"/>
                        </w:rPr>
                        <w:t>wa</w:t>
                      </w:r>
                      <w:ins w:id="630" w:author="KLEIN Ewan" w:date="2015-09-07T22:40:00Z">
                        <w:r w:rsidR="00900758">
                          <w:rPr>
                            <w:rFonts w:ascii="Candara" w:hAnsi="Candara"/>
                            <w:color w:val="7A5E15" w:themeColor="accent6" w:themeShade="80"/>
                          </w:rPr>
                          <w:t>n</w:t>
                        </w:r>
                      </w:ins>
                      <w:del w:id="631" w:author="KLEIN Ewan" w:date="2015-09-07T22:40:00Z">
                        <w:r w:rsidRPr="00867129" w:rsidDel="00900758">
                          <w:rPr>
                            <w:rFonts w:ascii="Candara" w:hAnsi="Candara"/>
                            <w:color w:val="7A5E15" w:themeColor="accent6" w:themeShade="80"/>
                          </w:rPr>
                          <w:delText>n.Klein</w:delText>
                        </w:r>
                      </w:del>
                      <w:r w:rsidRPr="00867129">
                        <w:rPr>
                          <w:rFonts w:ascii="Candara" w:hAnsi="Candara"/>
                          <w:color w:val="7A5E15" w:themeColor="accent6" w:themeShade="80"/>
                        </w:rPr>
                        <w:t>@</w:t>
                      </w:r>
                      <w:ins w:id="632" w:author="KLEIN Ewan" w:date="2015-09-07T22:40:00Z">
                        <w:r w:rsidR="00900758">
                          <w:rPr>
                            <w:rFonts w:ascii="Candara" w:hAnsi="Candara"/>
                            <w:color w:val="7A5E15" w:themeColor="accent6" w:themeShade="80"/>
                          </w:rPr>
                          <w:t>inf.</w:t>
                        </w:r>
                      </w:ins>
                      <w:r w:rsidRPr="00867129">
                        <w:rPr>
                          <w:rFonts w:ascii="Candara" w:hAnsi="Candara"/>
                          <w:color w:val="7A5E15" w:themeColor="accent6" w:themeShade="80"/>
                        </w:rPr>
                        <w:t>ed.ac.uk</w:t>
                      </w:r>
                    </w:p>
                    <w:p w14:paraId="4C1FDF78" w14:textId="1428D1A3" w:rsidR="003F280C" w:rsidRPr="00867129" w:rsidRDefault="003F280C" w:rsidP="00633B3F">
                      <w:pPr>
                        <w:rPr>
                          <w:rFonts w:ascii="Candara" w:hAnsi="Candara"/>
                          <w:color w:val="7A5E15" w:themeColor="accent6" w:themeShade="80"/>
                        </w:rPr>
                      </w:pPr>
                      <w:r w:rsidRPr="00867129">
                        <w:rPr>
                          <w:rFonts w:ascii="Candara" w:hAnsi="Candara"/>
                          <w:color w:val="7A5E15" w:themeColor="accent6" w:themeShade="80"/>
                        </w:rPr>
                        <w:t xml:space="preserve">Course administrator: </w:t>
                      </w:r>
                      <w:ins w:id="633" w:author="KLEIN Ewan" w:date="2015-09-11T09:35:00Z">
                        <w:r w:rsidR="006A4A71">
                          <w:rPr>
                            <w:rFonts w:ascii="Candara" w:hAnsi="Candara"/>
                            <w:color w:val="7A5E15" w:themeColor="accent6" w:themeShade="80"/>
                          </w:rPr>
                          <w:t xml:space="preserve">Gregor Hall, </w:t>
                        </w:r>
                        <w:r w:rsidR="006A4A71" w:rsidRPr="006A4A71">
                          <w:rPr>
                            <w:rFonts w:ascii="Candara" w:hAnsi="Candara"/>
                            <w:color w:val="7A5E15" w:themeColor="accent6" w:themeShade="80"/>
                          </w:rPr>
                          <w:t>ghall3@staffmail.ed.ac.uk</w:t>
                        </w:r>
                      </w:ins>
                    </w:p>
                    <w:p w14:paraId="7DCCD6A2" w14:textId="77777777" w:rsidR="003F280C" w:rsidRPr="00867129" w:rsidRDefault="003F280C" w:rsidP="00633B3F">
                      <w:pPr>
                        <w:rPr>
                          <w:rFonts w:ascii="Candara" w:hAnsi="Candara"/>
                          <w:color w:val="7A5E15" w:themeColor="accent6" w:themeShade="80"/>
                        </w:rPr>
                      </w:pPr>
                      <w:r w:rsidRPr="00867129">
                        <w:rPr>
                          <w:rFonts w:ascii="Candara" w:hAnsi="Candara"/>
                          <w:color w:val="7A5E15" w:themeColor="accent6" w:themeShade="80"/>
                        </w:rPr>
                        <w:t>https://path.is.ed.ac.uk/courses/INFR08024_SV1_SEM2</w:t>
                      </w:r>
                    </w:p>
                    <w:p w14:paraId="3652EF1A" w14:textId="77777777" w:rsidR="003F280C" w:rsidRPr="00DF3C40" w:rsidRDefault="003F280C">
                      <w:pPr>
                        <w:rPr>
                          <w:rFonts w:ascii="Candara" w:hAnsi="Candara"/>
                          <w:color w:val="0070C0" w:themeColor="accent1"/>
                          <w:sz w:val="26"/>
                          <w:szCs w:val="26"/>
                        </w:rPr>
                      </w:pPr>
                      <w:r>
                        <w:rPr>
                          <w:rFonts w:ascii="Candara" w:hAnsi="Candara"/>
                          <w:color w:val="0070C0" w:themeColor="accent1"/>
                          <w:sz w:val="26"/>
                          <w:szCs w:val="26"/>
                        </w:rPr>
                        <w:tab/>
                      </w:r>
                      <w:r>
                        <w:rPr>
                          <w:rFonts w:ascii="Candara" w:hAnsi="Candara"/>
                          <w:color w:val="0070C0" w:themeColor="accent1"/>
                          <w:sz w:val="26"/>
                          <w:szCs w:val="26"/>
                        </w:rPr>
                        <w:tab/>
                      </w:r>
                      <w:r>
                        <w:rPr>
                          <w:rFonts w:ascii="Candara" w:hAnsi="Candara"/>
                          <w:color w:val="0070C0" w:themeColor="accent1"/>
                          <w:sz w:val="26"/>
                          <w:szCs w:val="26"/>
                        </w:rPr>
                        <w:tab/>
                      </w:r>
                    </w:p>
                  </w:txbxContent>
                </v:textbox>
                <w10:wrap type="square" anchorx="margin"/>
              </v:shape>
            </w:pict>
          </mc:Fallback>
        </mc:AlternateContent>
      </w:r>
    </w:p>
    <w:sectPr w:rsidR="00B81C30" w:rsidRPr="00653B22" w:rsidSect="00196F3C">
      <w:pgSz w:w="8400" w:h="11900" w:code="11"/>
      <w:pgMar w:top="720" w:right="720" w:bottom="720" w:left="720" w:header="709" w:footer="709" w:gutter="0"/>
      <w:cols w:space="708"/>
      <w:docGrid w:linePitch="360"/>
      <w:sectPrChange w:id="634" w:author="Ewan Klein" w:date="2015-09-14T12:20:00Z">
        <w:sectPr w:rsidR="00B81C30" w:rsidRPr="00653B22" w:rsidSect="00196F3C">
          <w:pgSz w:w="8391" w:h="11907"/>
          <w:pgMar w:top="720" w:right="720" w:bottom="720" w:left="720" w:header="709" w:footer="709" w:gutter="0"/>
          <w:printerSettings r:id="rId1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C4805" w14:textId="77777777" w:rsidR="00117A1C" w:rsidRDefault="00117A1C" w:rsidP="00BB2738">
      <w:pPr>
        <w:spacing w:after="0" w:line="240" w:lineRule="auto"/>
      </w:pPr>
      <w:r>
        <w:separator/>
      </w:r>
    </w:p>
  </w:endnote>
  <w:endnote w:type="continuationSeparator" w:id="0">
    <w:p w14:paraId="124BB703" w14:textId="77777777" w:rsidR="00117A1C" w:rsidRDefault="00117A1C" w:rsidP="00BB2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Ｐゴシック">
    <w:charset w:val="80"/>
    <w:family w:val="auto"/>
    <w:pitch w:val="variable"/>
    <w:sig w:usb0="E00002FF" w:usb1="6AC7FDFB" w:usb2="08000012" w:usb3="00000000" w:csb0="0002009F" w:csb1="00000000"/>
  </w:font>
  <w:font w:name="ＭＳ Ｐ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7CA93" w14:textId="77777777" w:rsidR="00117A1C" w:rsidRDefault="00117A1C" w:rsidP="00BB2738">
      <w:pPr>
        <w:spacing w:after="0" w:line="240" w:lineRule="auto"/>
      </w:pPr>
      <w:r>
        <w:separator/>
      </w:r>
    </w:p>
  </w:footnote>
  <w:footnote w:type="continuationSeparator" w:id="0">
    <w:p w14:paraId="3CFA1701" w14:textId="77777777" w:rsidR="00117A1C" w:rsidRDefault="00117A1C" w:rsidP="00BB273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9558E"/>
    <w:multiLevelType w:val="hybridMultilevel"/>
    <w:tmpl w:val="BFCA2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5E315D"/>
    <w:multiLevelType w:val="hybridMultilevel"/>
    <w:tmpl w:val="E454EC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15C5CB5"/>
    <w:multiLevelType w:val="multilevel"/>
    <w:tmpl w:val="BB26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1441"/>
    <w:multiLevelType w:val="hybridMultilevel"/>
    <w:tmpl w:val="6CB001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3581027"/>
    <w:multiLevelType w:val="hybridMultilevel"/>
    <w:tmpl w:val="C8BC64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5B602E45"/>
    <w:multiLevelType w:val="hybridMultilevel"/>
    <w:tmpl w:val="6D02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5330652"/>
    <w:multiLevelType w:val="hybridMultilevel"/>
    <w:tmpl w:val="31C825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76DE0034"/>
    <w:multiLevelType w:val="hybridMultilevel"/>
    <w:tmpl w:val="DF8A5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B31509E"/>
    <w:multiLevelType w:val="hybridMultilevel"/>
    <w:tmpl w:val="2D709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7"/>
  </w:num>
  <w:num w:numId="4">
    <w:abstractNumId w:val="6"/>
  </w:num>
  <w:num w:numId="5">
    <w:abstractNumId w:val="0"/>
  </w:num>
  <w:num w:numId="6">
    <w:abstractNumId w:val="1"/>
  </w:num>
  <w:num w:numId="7">
    <w:abstractNumId w:val="4"/>
  </w:num>
  <w:num w:numId="8">
    <w:abstractNumId w:val="8"/>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wan Klein">
    <w15:presenceInfo w15:providerId="None" w15:userId="Ewan Klein"/>
  </w15:person>
  <w15:person w15:author="KLEIN Ewan">
    <w15:presenceInfo w15:providerId="None" w15:userId="KLEIN Ew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C31"/>
    <w:rsid w:val="0001047E"/>
    <w:rsid w:val="000304FB"/>
    <w:rsid w:val="00052710"/>
    <w:rsid w:val="00055CA4"/>
    <w:rsid w:val="00063FFB"/>
    <w:rsid w:val="00064062"/>
    <w:rsid w:val="000A2D1D"/>
    <w:rsid w:val="000D1FC0"/>
    <w:rsid w:val="000E7E65"/>
    <w:rsid w:val="000F66D9"/>
    <w:rsid w:val="00117A1C"/>
    <w:rsid w:val="001240E1"/>
    <w:rsid w:val="00126806"/>
    <w:rsid w:val="0013248C"/>
    <w:rsid w:val="00141B95"/>
    <w:rsid w:val="00170323"/>
    <w:rsid w:val="00184462"/>
    <w:rsid w:val="0019092C"/>
    <w:rsid w:val="00196F3C"/>
    <w:rsid w:val="001A5084"/>
    <w:rsid w:val="002104A8"/>
    <w:rsid w:val="00231256"/>
    <w:rsid w:val="00232C8E"/>
    <w:rsid w:val="0029640E"/>
    <w:rsid w:val="002977CA"/>
    <w:rsid w:val="002B62F1"/>
    <w:rsid w:val="002C2D24"/>
    <w:rsid w:val="002E1664"/>
    <w:rsid w:val="002E4B29"/>
    <w:rsid w:val="002F0447"/>
    <w:rsid w:val="00312467"/>
    <w:rsid w:val="00394601"/>
    <w:rsid w:val="003B5E4E"/>
    <w:rsid w:val="003E570E"/>
    <w:rsid w:val="003F0C9A"/>
    <w:rsid w:val="003F280C"/>
    <w:rsid w:val="00422617"/>
    <w:rsid w:val="004C0FCD"/>
    <w:rsid w:val="004E166C"/>
    <w:rsid w:val="004E1BF9"/>
    <w:rsid w:val="0050440C"/>
    <w:rsid w:val="00514263"/>
    <w:rsid w:val="00517C45"/>
    <w:rsid w:val="00552373"/>
    <w:rsid w:val="005670C8"/>
    <w:rsid w:val="00574DA0"/>
    <w:rsid w:val="00587C0C"/>
    <w:rsid w:val="00591B92"/>
    <w:rsid w:val="005A143D"/>
    <w:rsid w:val="005A4A51"/>
    <w:rsid w:val="005B7A8B"/>
    <w:rsid w:val="005C570D"/>
    <w:rsid w:val="005D1705"/>
    <w:rsid w:val="005F2D6A"/>
    <w:rsid w:val="00611868"/>
    <w:rsid w:val="006227BE"/>
    <w:rsid w:val="00633B3F"/>
    <w:rsid w:val="00653B22"/>
    <w:rsid w:val="00670389"/>
    <w:rsid w:val="00690420"/>
    <w:rsid w:val="0069082E"/>
    <w:rsid w:val="006A4A71"/>
    <w:rsid w:val="006B0B81"/>
    <w:rsid w:val="006E60F1"/>
    <w:rsid w:val="006F6FDF"/>
    <w:rsid w:val="006F70F3"/>
    <w:rsid w:val="00737785"/>
    <w:rsid w:val="00743BB8"/>
    <w:rsid w:val="00762E17"/>
    <w:rsid w:val="0076503E"/>
    <w:rsid w:val="00813E37"/>
    <w:rsid w:val="00815E53"/>
    <w:rsid w:val="00827CDA"/>
    <w:rsid w:val="00867129"/>
    <w:rsid w:val="008C3E66"/>
    <w:rsid w:val="008D3345"/>
    <w:rsid w:val="008D48D9"/>
    <w:rsid w:val="008F5439"/>
    <w:rsid w:val="00900758"/>
    <w:rsid w:val="00914AA3"/>
    <w:rsid w:val="009176AF"/>
    <w:rsid w:val="00921D6B"/>
    <w:rsid w:val="009343A2"/>
    <w:rsid w:val="00944CDB"/>
    <w:rsid w:val="00965A86"/>
    <w:rsid w:val="00983892"/>
    <w:rsid w:val="009B4FE8"/>
    <w:rsid w:val="009D5B92"/>
    <w:rsid w:val="009F2C81"/>
    <w:rsid w:val="00A37B9B"/>
    <w:rsid w:val="00A66DFA"/>
    <w:rsid w:val="00A82D04"/>
    <w:rsid w:val="00AE5C1C"/>
    <w:rsid w:val="00AE700C"/>
    <w:rsid w:val="00AE7D43"/>
    <w:rsid w:val="00AF6C63"/>
    <w:rsid w:val="00B415DD"/>
    <w:rsid w:val="00B642B6"/>
    <w:rsid w:val="00B81C30"/>
    <w:rsid w:val="00BB2738"/>
    <w:rsid w:val="00BB5A55"/>
    <w:rsid w:val="00BB6907"/>
    <w:rsid w:val="00BC1F8A"/>
    <w:rsid w:val="00BD0765"/>
    <w:rsid w:val="00BF0CC8"/>
    <w:rsid w:val="00C27F41"/>
    <w:rsid w:val="00C35EDD"/>
    <w:rsid w:val="00C458B1"/>
    <w:rsid w:val="00C466EF"/>
    <w:rsid w:val="00C80162"/>
    <w:rsid w:val="00CC3C31"/>
    <w:rsid w:val="00CD6455"/>
    <w:rsid w:val="00D108F9"/>
    <w:rsid w:val="00D1164D"/>
    <w:rsid w:val="00D16390"/>
    <w:rsid w:val="00D32278"/>
    <w:rsid w:val="00D47325"/>
    <w:rsid w:val="00D50765"/>
    <w:rsid w:val="00DA77A8"/>
    <w:rsid w:val="00DE55C6"/>
    <w:rsid w:val="00DF3C40"/>
    <w:rsid w:val="00E406A3"/>
    <w:rsid w:val="00ED7B80"/>
    <w:rsid w:val="00EF308A"/>
    <w:rsid w:val="00F0398F"/>
    <w:rsid w:val="00F23178"/>
    <w:rsid w:val="00F34164"/>
    <w:rsid w:val="00F360D8"/>
    <w:rsid w:val="00F54BC9"/>
    <w:rsid w:val="00F67EC5"/>
    <w:rsid w:val="00FB6149"/>
    <w:rsid w:val="00FF1E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CEB57D"/>
  <w15:docId w15:val="{193CC090-D10C-5D4B-ACA2-2B9D422F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0F1"/>
    <w:rPr>
      <w:color w:val="44709D" w:themeColor="accent3"/>
    </w:rPr>
  </w:style>
  <w:style w:type="paragraph" w:styleId="Heading1">
    <w:name w:val="heading 1"/>
    <w:basedOn w:val="Normal"/>
    <w:next w:val="Normal"/>
    <w:link w:val="Heading1Char"/>
    <w:uiPriority w:val="9"/>
    <w:qFormat/>
    <w:rsid w:val="00BB6907"/>
    <w:pPr>
      <w:spacing w:before="480" w:after="120" w:line="240" w:lineRule="auto"/>
      <w:contextualSpacing/>
      <w:outlineLvl w:val="0"/>
    </w:pPr>
    <w:rPr>
      <w:rFonts w:ascii="Cambria" w:eastAsia="Times New Roman" w:hAnsi="Cambria" w:cs="Times New Roman"/>
      <w:b/>
      <w:bCs/>
      <w:color w:val="auto"/>
      <w:sz w:val="28"/>
      <w:szCs w:val="28"/>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C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C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3C31"/>
    <w:rPr>
      <w:rFonts w:eastAsiaTheme="minorEastAsia"/>
      <w:color w:val="5A5A5A" w:themeColor="text1" w:themeTint="A5"/>
      <w:spacing w:val="15"/>
    </w:rPr>
  </w:style>
  <w:style w:type="paragraph" w:styleId="NoSpacing">
    <w:name w:val="No Spacing"/>
    <w:link w:val="NoSpacingChar"/>
    <w:uiPriority w:val="1"/>
    <w:qFormat/>
    <w:rsid w:val="00CC3C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3C31"/>
    <w:rPr>
      <w:rFonts w:eastAsiaTheme="minorEastAsia"/>
      <w:lang w:val="en-US"/>
    </w:rPr>
  </w:style>
  <w:style w:type="paragraph" w:styleId="ListParagraph">
    <w:name w:val="List Paragraph"/>
    <w:basedOn w:val="Normal"/>
    <w:uiPriority w:val="34"/>
    <w:qFormat/>
    <w:rsid w:val="00CC3C31"/>
    <w:pPr>
      <w:ind w:left="720"/>
      <w:contextualSpacing/>
    </w:pPr>
  </w:style>
  <w:style w:type="character" w:styleId="Hyperlink">
    <w:name w:val="Hyperlink"/>
    <w:basedOn w:val="DefaultParagraphFont"/>
    <w:uiPriority w:val="99"/>
    <w:unhideWhenUsed/>
    <w:rsid w:val="00DF3C40"/>
    <w:rPr>
      <w:color w:val="A8BF4D" w:themeColor="hyperlink"/>
      <w:u w:val="single"/>
    </w:rPr>
  </w:style>
  <w:style w:type="character" w:styleId="FollowedHyperlink">
    <w:name w:val="FollowedHyperlink"/>
    <w:basedOn w:val="DefaultParagraphFont"/>
    <w:uiPriority w:val="99"/>
    <w:semiHidden/>
    <w:unhideWhenUsed/>
    <w:rsid w:val="00231256"/>
    <w:rPr>
      <w:color w:val="B4CA80" w:themeColor="followedHyperlink"/>
      <w:u w:val="single"/>
    </w:rPr>
  </w:style>
  <w:style w:type="paragraph" w:styleId="BalloonText">
    <w:name w:val="Balloon Text"/>
    <w:basedOn w:val="Normal"/>
    <w:link w:val="BalloonTextChar"/>
    <w:uiPriority w:val="99"/>
    <w:semiHidden/>
    <w:unhideWhenUsed/>
    <w:rsid w:val="0018446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84462"/>
    <w:rPr>
      <w:rFonts w:ascii="Lucida Grande" w:hAnsi="Lucida Grande"/>
      <w:sz w:val="18"/>
      <w:szCs w:val="18"/>
    </w:rPr>
  </w:style>
  <w:style w:type="paragraph" w:styleId="Header">
    <w:name w:val="header"/>
    <w:basedOn w:val="Normal"/>
    <w:link w:val="HeaderChar"/>
    <w:uiPriority w:val="99"/>
    <w:unhideWhenUsed/>
    <w:rsid w:val="00BB2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738"/>
    <w:rPr>
      <w:color w:val="44709D" w:themeColor="accent3"/>
    </w:rPr>
  </w:style>
  <w:style w:type="paragraph" w:styleId="Footer">
    <w:name w:val="footer"/>
    <w:basedOn w:val="Normal"/>
    <w:link w:val="FooterChar"/>
    <w:uiPriority w:val="99"/>
    <w:unhideWhenUsed/>
    <w:rsid w:val="00BB2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738"/>
    <w:rPr>
      <w:color w:val="44709D" w:themeColor="accent3"/>
    </w:rPr>
  </w:style>
  <w:style w:type="character" w:customStyle="1" w:styleId="Heading1Char">
    <w:name w:val="Heading 1 Char"/>
    <w:basedOn w:val="DefaultParagraphFont"/>
    <w:link w:val="Heading1"/>
    <w:uiPriority w:val="9"/>
    <w:rsid w:val="00BB6907"/>
    <w:rPr>
      <w:rFonts w:ascii="Cambria" w:eastAsia="Times New Roman" w:hAnsi="Cambria" w:cs="Times New Roman"/>
      <w:b/>
      <w:bCs/>
      <w:sz w:val="28"/>
      <w:szCs w:val="28"/>
      <w:u w:val="single"/>
      <w:lang w:eastAsia="en-GB"/>
    </w:rPr>
  </w:style>
  <w:style w:type="paragraph" w:styleId="BodyText3">
    <w:name w:val="Body Text 3"/>
    <w:basedOn w:val="Normal"/>
    <w:link w:val="BodyText3Char"/>
    <w:rsid w:val="00BB6907"/>
    <w:pPr>
      <w:numPr>
        <w:ilvl w:val="12"/>
      </w:numPr>
      <w:spacing w:after="120" w:line="240" w:lineRule="auto"/>
    </w:pPr>
    <w:rPr>
      <w:rFonts w:ascii="Times New Roman" w:eastAsia="Times New Roman" w:hAnsi="Times New Roman" w:cs="Times New Roman"/>
      <w:b/>
      <w:color w:val="auto"/>
      <w:sz w:val="24"/>
      <w:lang w:eastAsia="en-GB"/>
    </w:rPr>
  </w:style>
  <w:style w:type="character" w:customStyle="1" w:styleId="BodyText3Char">
    <w:name w:val="Body Text 3 Char"/>
    <w:basedOn w:val="DefaultParagraphFont"/>
    <w:link w:val="BodyText3"/>
    <w:rsid w:val="00BB6907"/>
    <w:rPr>
      <w:rFonts w:ascii="Times New Roman" w:eastAsia="Times New Roman" w:hAnsi="Times New Roman" w:cs="Times New Roman"/>
      <w:b/>
      <w:sz w:val="24"/>
      <w:lang w:eastAsia="en-GB"/>
    </w:rPr>
  </w:style>
  <w:style w:type="paragraph" w:styleId="DocumentMap">
    <w:name w:val="Document Map"/>
    <w:basedOn w:val="Normal"/>
    <w:link w:val="DocumentMapChar"/>
    <w:uiPriority w:val="99"/>
    <w:semiHidden/>
    <w:unhideWhenUsed/>
    <w:rsid w:val="00921D6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21D6B"/>
    <w:rPr>
      <w:rFonts w:ascii="Times New Roman" w:hAnsi="Times New Roman" w:cs="Times New Roman"/>
      <w:color w:val="44709D" w:themeColor="accent3"/>
      <w:sz w:val="24"/>
      <w:szCs w:val="24"/>
    </w:rPr>
  </w:style>
  <w:style w:type="paragraph" w:styleId="Revision">
    <w:name w:val="Revision"/>
    <w:hidden/>
    <w:uiPriority w:val="99"/>
    <w:semiHidden/>
    <w:rsid w:val="001240E1"/>
    <w:pPr>
      <w:spacing w:after="0" w:line="240" w:lineRule="auto"/>
    </w:pPr>
    <w:rPr>
      <w:color w:val="44709D" w:themeColor="accent3"/>
    </w:rPr>
  </w:style>
  <w:style w:type="paragraph" w:styleId="NormalWeb">
    <w:name w:val="Normal (Web)"/>
    <w:basedOn w:val="Normal"/>
    <w:uiPriority w:val="99"/>
    <w:semiHidden/>
    <w:unhideWhenUsed/>
    <w:rsid w:val="004C0FCD"/>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printerSettings" Target="printerSettings/printerSettings1.bin"/></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Relationships>
</file>

<file path=word/theme/theme1.xml><?xml version="1.0" encoding="utf-8"?>
<a:theme xmlns:a="http://schemas.openxmlformats.org/drawingml/2006/main" name="Organic">
  <a:themeElements>
    <a:clrScheme name="Custom 1">
      <a:dk1>
        <a:sysClr val="windowText" lastClr="000000"/>
      </a:dk1>
      <a:lt1>
        <a:sysClr val="window" lastClr="FFFFFF"/>
      </a:lt1>
      <a:dk2>
        <a:srgbClr val="212121"/>
      </a:dk2>
      <a:lt2>
        <a:srgbClr val="DADADA"/>
      </a:lt2>
      <a:accent1>
        <a:srgbClr val="0070C0"/>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D892-2B87-0540-8F3A-36FFA243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8</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The University of Edinburgh</Company>
  <LinksUpToDate>false</LinksUpToDate>
  <CharactersWithSpaces>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DRITSAS Lawrence</dc:creator>
  <cp:keywords/>
  <dc:description/>
  <cp:lastModifiedBy>Ewan Klein</cp:lastModifiedBy>
  <cp:revision>6</cp:revision>
  <cp:lastPrinted>2015-09-15T10:40:00Z</cp:lastPrinted>
  <dcterms:created xsi:type="dcterms:W3CDTF">2015-09-15T10:27:00Z</dcterms:created>
  <dcterms:modified xsi:type="dcterms:W3CDTF">2015-09-15T10:41:00Z</dcterms:modified>
</cp:coreProperties>
</file>
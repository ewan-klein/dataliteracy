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EFD8" w:themeColor="accent6" w:themeTint="33"/>
  <w:body>
    <w:p w14:paraId="2F84224E" w14:textId="687FFDB3" w:rsidR="00B81C30" w:rsidRPr="00653B22" w:rsidRDefault="00864404" w:rsidP="00653B22">
      <w:pPr>
        <w:pStyle w:val="Title"/>
        <w:outlineLvl w:val="0"/>
        <w:rPr>
          <w:rFonts w:ascii="Candara" w:hAnsi="Candara"/>
          <w:color w:val="000090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8981684" wp14:editId="0BAAFB2B">
            <wp:simplePos x="0" y="0"/>
            <wp:positionH relativeFrom="column">
              <wp:posOffset>3826510</wp:posOffset>
            </wp:positionH>
            <wp:positionV relativeFrom="paragraph">
              <wp:posOffset>6060440</wp:posOffset>
            </wp:positionV>
            <wp:extent cx="889000" cy="889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sq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1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6BB6A" wp14:editId="779AA394">
                <wp:simplePos x="0" y="0"/>
                <wp:positionH relativeFrom="margin">
                  <wp:posOffset>-59055</wp:posOffset>
                </wp:positionH>
                <wp:positionV relativeFrom="paragraph">
                  <wp:posOffset>5830570</wp:posOffset>
                </wp:positionV>
                <wp:extent cx="4682490" cy="226695"/>
                <wp:effectExtent l="0" t="0" r="0" b="1905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90" cy="226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81CD" w14:textId="77777777" w:rsidR="003F280C" w:rsidRDefault="003F280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BB6A" id="Rectangle_x0020_199" o:spid="_x0000_s1026" style="position:absolute;margin-left:-4.65pt;margin-top:459.1pt;width:368.7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" fillcolor="#b68c1f [2409]" stroked="f" strokeweight="1.25pt">
                <v:textbox>
                  <w:txbxContent>
                    <w:p w14:paraId="26AB81CD" w14:textId="77777777" w:rsidR="003F280C" w:rsidRDefault="003F280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301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77977B" wp14:editId="1134B617">
                <wp:simplePos x="0" y="0"/>
                <wp:positionH relativeFrom="margin">
                  <wp:posOffset>2912110</wp:posOffset>
                </wp:positionH>
                <wp:positionV relativeFrom="paragraph">
                  <wp:posOffset>2171700</wp:posOffset>
                </wp:positionV>
                <wp:extent cx="1714500" cy="3774440"/>
                <wp:effectExtent l="0" t="0" r="12700" b="1016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74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C857" w14:textId="77777777" w:rsidR="003F280C" w:rsidDel="00C3010E" w:rsidRDefault="003F280C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rPr>
                                <w:del w:id="0" w:author="KLEIN Ewan" w:date="2015-09-07T22:36:00Z"/>
                                <w:color w:val="FFFFFF" w:themeColor="background1"/>
                                <w:lang w:val="en-US"/>
                              </w:rPr>
                              <w:pPrChange w:id="1" w:author="KLEIN Ewan" w:date="2015-09-07T22:36:00Z">
                                <w:pPr>
                                  <w:pStyle w:val="ListParagraph"/>
                                  <w:spacing w:after="0" w:line="240" w:lineRule="auto"/>
                                  <w:ind w:left="0"/>
                                </w:pPr>
                              </w:pPrChange>
                            </w:pPr>
                          </w:p>
                          <w:p w14:paraId="4ACB720B" w14:textId="2A4D8F68" w:rsidR="003F280C" w:rsidRDefault="003F280C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  <w:pPrChange w:id="2" w:author="KLEIN Ewan" w:date="2015-09-07T22:36:00Z">
                                <w:pPr>
                                  <w:pStyle w:val="ListParagraph"/>
                                  <w:spacing w:after="0" w:line="240" w:lineRule="auto"/>
                                  <w:ind w:left="0"/>
                                </w:pPr>
                              </w:pPrChange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This theme of the course this Session is Food</w:t>
                            </w:r>
                            <w:ins w:id="3" w:author="KLEIN Ewan" w:date="2015-09-07T22:35:00Z">
                              <w:r w:rsidR="0090075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and Sustainability</w:t>
                              </w:r>
                            </w:ins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79E2F1ED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267FA73" w14:textId="5EB5E1E6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The production, consumption and impact of food is a hot topic in </w:t>
                            </w:r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 xml:space="preserve">public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health, </w:t>
                            </w:r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 xml:space="preserve">environmental sustainability,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culture, </w:t>
                            </w:r>
                            <w:del w:id="4" w:author="KLEIN Ewan" w:date="2015-09-07T22:35:00Z">
                              <w:r w:rsidDel="00900758">
                                <w:rPr>
                                  <w:color w:val="FFFFFF" w:themeColor="background1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Development, and of course, our own everyday life.</w:t>
                            </w:r>
                          </w:p>
                          <w:p w14:paraId="39FFD03D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E4926C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Course participants will tackle food-related challenges </w:t>
                            </w:r>
                            <w:del w:id="5" w:author="KLEIN Ewan" w:date="2015-09-07T22:35:00Z">
                              <w:r w:rsidDel="00900758">
                                <w:rPr>
                                  <w:color w:val="FFFFFF" w:themeColor="background1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raised by the University, EUSA and students themselves though design, data collection, and engagement.</w:t>
                            </w:r>
                          </w:p>
                          <w:p w14:paraId="4CD2000B" w14:textId="77777777" w:rsidR="003F280C" w:rsidRPr="008D48D9" w:rsidRDefault="003F280C" w:rsidP="008D48D9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F58726D" w14:textId="77777777" w:rsidR="003F280C" w:rsidRPr="00231256" w:rsidRDefault="003F280C" w:rsidP="00762E17">
                            <w:pPr>
                              <w:spacing w:after="0" w:line="240" w:lineRule="auto"/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977B" id="Rectangle_x0020_203" o:spid="_x0000_s1027" style="position:absolute;margin-left:229.3pt;margin-top:171pt;width:135pt;height:297.2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" fillcolor="#b68c1f [2409]" stroked="f" strokeweight="1.25pt">
                <v:textbox inset="3mm,3mm,3mm,3mm">
                  <w:txbxContent>
                    <w:p w14:paraId="2B0DC857" w14:textId="77777777" w:rsidR="003F280C" w:rsidDel="00C3010E" w:rsidRDefault="003F280C">
                      <w:pPr>
                        <w:pStyle w:val="ListParagraph"/>
                        <w:spacing w:before="120" w:after="0" w:line="240" w:lineRule="auto"/>
                        <w:ind w:left="0"/>
                        <w:rPr>
                          <w:del w:id="6" w:author="KLEIN Ewan" w:date="2015-09-07T22:36:00Z"/>
                          <w:color w:val="FFFFFF" w:themeColor="background1"/>
                          <w:lang w:val="en-US"/>
                        </w:rPr>
                        <w:pPrChange w:id="7" w:author="KLEIN Ewan" w:date="2015-09-07T22:36:00Z">
                          <w:pPr>
                            <w:pStyle w:val="ListParagraph"/>
                            <w:spacing w:after="0" w:line="240" w:lineRule="auto"/>
                            <w:ind w:left="0"/>
                          </w:pPr>
                        </w:pPrChange>
                      </w:pPr>
                    </w:p>
                    <w:p w14:paraId="4ACB720B" w14:textId="2A4D8F68" w:rsidR="003F280C" w:rsidRDefault="003F280C">
                      <w:pPr>
                        <w:pStyle w:val="ListParagraph"/>
                        <w:spacing w:before="120"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  <w:pPrChange w:id="8" w:author="KLEIN Ewan" w:date="2015-09-07T22:36:00Z">
                          <w:pPr>
                            <w:pStyle w:val="ListParagraph"/>
                            <w:spacing w:after="0" w:line="240" w:lineRule="auto"/>
                            <w:ind w:left="0"/>
                          </w:pPr>
                        </w:pPrChange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This theme of the course this Session is Food</w:t>
                      </w:r>
                      <w:ins w:id="9" w:author="KLEIN Ewan" w:date="2015-09-07T22:35:00Z">
                        <w:r w:rsidR="00900758">
                          <w:rPr>
                            <w:color w:val="FFFFFF" w:themeColor="background1"/>
                            <w:lang w:val="en-US"/>
                          </w:rPr>
                          <w:t xml:space="preserve"> and Sustainability</w:t>
                        </w:r>
                      </w:ins>
                      <w:r w:rsidR="00867129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79E2F1ED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267FA73" w14:textId="5EB5E1E6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The production, consumption and impact of food is a hot topic in </w:t>
                      </w:r>
                      <w:r w:rsidR="00867129">
                        <w:rPr>
                          <w:color w:val="FFFFFF" w:themeColor="background1"/>
                          <w:lang w:val="en-US"/>
                        </w:rPr>
                        <w:t xml:space="preserve">public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health, </w:t>
                      </w:r>
                      <w:r w:rsidR="00867129">
                        <w:rPr>
                          <w:color w:val="FFFFFF" w:themeColor="background1"/>
                          <w:lang w:val="en-US"/>
                        </w:rPr>
                        <w:t xml:space="preserve">environmental sustainability,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culture, </w:t>
                      </w:r>
                      <w:del w:id="10" w:author="KLEIN Ewan" w:date="2015-09-07T22:35:00Z">
                        <w:r w:rsidDel="00900758">
                          <w:rPr>
                            <w:color w:val="FFFFFF" w:themeColor="background1"/>
                            <w:lang w:val="en-US"/>
                          </w:rPr>
                          <w:delText xml:space="preserve"> </w:delText>
                        </w:r>
                      </w:del>
                      <w:r>
                        <w:rPr>
                          <w:color w:val="FFFFFF" w:themeColor="background1"/>
                          <w:lang w:val="en-US"/>
                        </w:rPr>
                        <w:t>Development, and of course, our own everyday life.</w:t>
                      </w:r>
                    </w:p>
                    <w:p w14:paraId="39FFD03D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E4926C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Course participants will tackle food-related challenges </w:t>
                      </w:r>
                      <w:del w:id="11" w:author="KLEIN Ewan" w:date="2015-09-07T22:35:00Z">
                        <w:r w:rsidDel="00900758">
                          <w:rPr>
                            <w:color w:val="FFFFFF" w:themeColor="background1"/>
                            <w:lang w:val="en-US"/>
                          </w:rPr>
                          <w:delText xml:space="preserve"> </w:delText>
                        </w:r>
                      </w:del>
                      <w:r>
                        <w:rPr>
                          <w:color w:val="FFFFFF" w:themeColor="background1"/>
                          <w:lang w:val="en-US"/>
                        </w:rPr>
                        <w:t>raised by the University, EUSA and students themselves though design, data collection, and engagement.</w:t>
                      </w:r>
                    </w:p>
                    <w:p w14:paraId="4CD2000B" w14:textId="77777777" w:rsidR="003F280C" w:rsidRPr="008D48D9" w:rsidRDefault="003F280C" w:rsidP="008D48D9">
                      <w:pPr>
                        <w:pStyle w:val="ListParagraph"/>
                        <w:spacing w:after="0" w:line="240" w:lineRule="auto"/>
                        <w:ind w:left="357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F58726D" w14:textId="77777777" w:rsidR="003F280C" w:rsidRPr="00231256" w:rsidRDefault="003F280C" w:rsidP="00762E17">
                      <w:pPr>
                        <w:spacing w:after="0" w:line="240" w:lineRule="auto"/>
                        <w:ind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53B2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E6FE162" wp14:editId="4B74E527">
                <wp:simplePos x="0" y="0"/>
                <wp:positionH relativeFrom="page">
                  <wp:posOffset>397510</wp:posOffset>
                </wp:positionH>
                <wp:positionV relativeFrom="paragraph">
                  <wp:posOffset>338455</wp:posOffset>
                </wp:positionV>
                <wp:extent cx="2923540" cy="537845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537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F68A5" w14:textId="77777777" w:rsidR="003F280C" w:rsidRPr="007F0B0F" w:rsidRDefault="003F280C" w:rsidP="009D5B92">
                            <w:pPr>
                              <w:spacing w:after="0" w:line="240" w:lineRule="auto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A7E4D3F" w14:textId="0A57452D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12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Data</w:t>
                            </w:r>
                            <w:ins w:id="13" w:author="KLEIN Ewan" w:date="2015-09-07T22:32:00Z">
                              <w:r w:rsidR="00900758" w:rsidRPr="00900758">
                                <w:rPr>
                                  <w:rFonts w:ascii="Times" w:hAnsi="Times" w:cs="Times"/>
                                  <w:b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  <w:rPrChange w:id="14" w:author="KLEIN Ewan" w:date="2015-09-07T22:39:00Z">
                                    <w:rPr>
                                      <w:rFonts w:ascii="Times" w:hAnsi="Times" w:cs="Times"/>
                                      <w:color w:val="7A5E15" w:themeColor="accent6" w:themeShade="80"/>
                                      <w:sz w:val="20"/>
                                      <w:szCs w:val="20"/>
                                      <w:lang w:val="en-US"/>
                                    </w:rPr>
                                  </w:rPrChange>
                                </w:rPr>
                                <w:t>,</w:t>
                              </w:r>
                            </w:ins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15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 xml:space="preserve"> Design and Society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is a new sort of course that combines interdisciplinary teamwork</w:t>
                            </w:r>
                            <w:del w:id="16" w:author="KLEIN Ewan" w:date="2015-09-07T22:32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,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with practice</w:t>
                            </w:r>
                            <w:del w:id="17" w:author="KLEIN Ewan" w:date="2015-09-07T22:32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-based challenges. It is a collaboration </w:t>
                            </w:r>
                            <w:r w:rsidR="00653B22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by 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the Schools of Informatics, Social and Political Studies, and Design</w:t>
                            </w:r>
                            <w:ins w:id="18" w:author="KLEIN Ewan" w:date="2015-09-07T22:32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Informatics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A66326B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DA9061E" w14:textId="32CE6DBF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In today’s economy</w:t>
                            </w:r>
                            <w:ins w:id="19" w:author="KLEIN Ewan" w:date="2015-09-07T22:32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students need </w:t>
                            </w:r>
                            <w:del w:id="20" w:author="KLEIN Ewan" w:date="2015-09-07T22:48:00Z">
                              <w:r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to develop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the skills to work together with people </w:t>
                            </w:r>
                            <w:del w:id="21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with </w:delText>
                              </w:r>
                            </w:del>
                            <w:ins w:id="22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across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different disciplin</w:t>
                            </w:r>
                            <w:ins w:id="23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</w:ins>
                            <w:del w:id="24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ary training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ins w:id="25" w:author="KLEIN Ewan" w:date="2015-09-07T22:41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and </w:t>
                              </w:r>
                            </w:ins>
                            <w:ins w:id="26" w:author="KLEIN Ewan" w:date="2015-09-07T22:49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are likely to </w:t>
                              </w:r>
                            </w:ins>
                            <w:del w:id="27" w:author="KLEIN Ewan" w:date="2015-09-07T22:49:00Z">
                              <w:r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to tackle</w:delText>
                              </w:r>
                            </w:del>
                            <w:ins w:id="28" w:author="KLEIN Ewan" w:date="2015-09-07T22:49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be confronted by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multi-dimensional challenges with complex social, legal, political and technological dimensions. This </w:t>
                            </w:r>
                            <w:r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learning-by-developing </w:t>
                            </w:r>
                            <w:del w:id="29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i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 a Living Lab</w:delText>
                              </w:r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course will introduce you to ways </w:t>
                            </w:r>
                            <w:del w:id="30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to </w:delText>
                              </w:r>
                            </w:del>
                            <w:ins w:id="31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combin</w:t>
                            </w:r>
                            <w:ins w:id="32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ing</w:t>
                              </w:r>
                            </w:ins>
                            <w:del w:id="33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e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modern </w:t>
                            </w:r>
                            <w:del w:id="34" w:author="KLEIN Ewan" w:date="2015-09-07T22:34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methods </w:delText>
                              </w:r>
                            </w:del>
                            <w:ins w:id="35" w:author="KLEIN Ewan" w:date="2015-09-07T22:34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tools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36" w:author="KLEIN Ewan" w:date="2015-09-07T22:34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of </w:delText>
                              </w:r>
                            </w:del>
                            <w:ins w:id="37" w:author="KLEIN Ewan" w:date="2015-09-07T22:34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for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del w:id="38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use </w:delText>
                              </w:r>
                            </w:del>
                            <w:ins w:id="39" w:author="KLEIN Ewan" w:date="2015-09-07T22:42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analysis</w:t>
                              </w:r>
                              <w:r w:rsidR="00A82D04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with design-based </w:t>
                            </w:r>
                            <w:del w:id="40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methods </w:delText>
                              </w:r>
                            </w:del>
                            <w:ins w:id="41" w:author="KLEIN Ewan" w:date="2015-09-07T22:42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approaches.</w:t>
                              </w:r>
                              <w:r w:rsidR="00A82D04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42" w:author="KLEIN Ewan" w:date="2015-09-07T22:42:00Z">
                              <w:r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that </w:delText>
                              </w:r>
                            </w:del>
                            <w:ins w:id="43" w:author="KLEIN Ewan" w:date="2015-09-07T22:52:00Z">
                              <w:r w:rsidR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It </w:t>
                              </w:r>
                            </w:ins>
                            <w:ins w:id="44" w:author="KLEIN Ewan" w:date="2015-09-07T22:42:00Z">
                              <w:r w:rsidR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will</w:t>
                              </w:r>
                              <w:r w:rsidR="00965A86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45" w:author="KLEIN Ewan" w:date="2015-09-07T22:52:00Z">
                              <w:r w:rsidRPr="00867129" w:rsidDel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enable </w:delText>
                              </w:r>
                            </w:del>
                            <w:ins w:id="46" w:author="KLEIN Ewan" w:date="2015-09-07T22:52:00Z">
                              <w:r w:rsidR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encourage</w:t>
                              </w:r>
                              <w:r w:rsidR="00737785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you to develop innovative ideas and communicate them effectively in different social arenas.  </w:t>
                            </w:r>
                          </w:p>
                          <w:p w14:paraId="685C7F2B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877F65" w14:textId="459B4C98" w:rsidR="003F280C" w:rsidRPr="00867129" w:rsidRDefault="00965A86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ins w:id="47" w:author="KLEIN Ewan" w:date="2015-09-07T22:44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In the </w:t>
                              </w:r>
                            </w:ins>
                            <w:del w:id="48" w:author="KLEIN Ewan" w:date="2015-09-07T22:44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The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strand </w:t>
                            </w:r>
                            <w:ins w:id="49" w:author="KLEIN Ewan" w:date="2015-09-07T22:43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of the course</w:t>
                              </w:r>
                            </w:ins>
                            <w:ins w:id="50" w:author="KLEIN Ewan" w:date="2015-09-07T22:44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, you will learn to</w:t>
                              </w:r>
                            </w:ins>
                            <w:ins w:id="51" w:author="KLEIN Ewan" w:date="2015-09-07T22:43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52" w:author="KLEIN Ewan" w:date="2015-09-07T22:45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refers to the increasing ubiquity of data in modern society, and the skills needed to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collect, assess and present data as social and scientific evidence, and </w:t>
                            </w:r>
                            <w:ins w:id="53" w:author="KLEIN Ewan" w:date="2015-09-07T22:38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to use it as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a resource for design. The </w:t>
                            </w:r>
                            <w:r w:rsidR="003F280C" w:rsidRPr="00864404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54" w:author="Ewan Klein" w:date="2015-09-24T09:06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Design</w:t>
                            </w:r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element </w:t>
                            </w:r>
                            <w:del w:id="55" w:author="KLEIN Ewan" w:date="2015-09-07T22:46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addresses skills in</w:delText>
                              </w:r>
                            </w:del>
                            <w:ins w:id="56" w:author="KLEIN Ewan" w:date="2015-09-07T22:46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asks you to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challeng</w:t>
                            </w:r>
                            <w:ins w:id="57" w:author="KLEIN Ewan" w:date="2015-09-07T22:46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e </w:t>
                              </w:r>
                            </w:ins>
                            <w:del w:id="58" w:author="KLEIN Ewan" w:date="2015-09-07T22:46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ing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existing practices by creating prototype social interventions. The </w:t>
                            </w:r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Society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strand </w:t>
                            </w:r>
                            <w:ins w:id="59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introduces</w:t>
                              </w:r>
                            </w:ins>
                            <w:del w:id="60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refers to understanding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the ‘social life of data’ and </w:t>
                            </w:r>
                            <w:ins w:id="61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shows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how data and design can be used </w:t>
                            </w:r>
                            <w:del w:id="62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in </w:delText>
                              </w:r>
                            </w:del>
                            <w:ins w:id="63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to</w:t>
                              </w:r>
                              <w:r w:rsidR="0029640E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shap</w:t>
                            </w:r>
                            <w:ins w:id="64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</w:ins>
                            <w:del w:id="65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ing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society for the better</w:t>
                            </w:r>
                            <w:ins w:id="66" w:author="KLEIN Ewan" w:date="2015-09-07T22:38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67" w:author="KLEIN Ewan" w:date="2015-09-07T22:38:00Z">
                              <w:r w:rsidR="003F280C"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, but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within </w:t>
                            </w:r>
                            <w:ins w:id="68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framework of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existing social and political processes. </w:t>
                            </w:r>
                            <w:ins w:id="69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course will </w:t>
                              </w:r>
                            </w:ins>
                            <w:ins w:id="70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give</w:t>
                              </w:r>
                            </w:ins>
                            <w:ins w:id="71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you </w:t>
                              </w:r>
                            </w:ins>
                            <w:ins w:id="72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opportunity </w:t>
                              </w:r>
                            </w:ins>
                            <w:ins w:id="73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to </w:t>
                              </w:r>
                            </w:ins>
                            <w:ins w:id="74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take your learning</w:t>
                              </w:r>
                            </w:ins>
                            <w:ins w:id="75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76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into</w:t>
                              </w:r>
                            </w:ins>
                            <w:ins w:id="77" w:author="KLEIN Ewan" w:date="2015-09-07T22:51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78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the University as a ‘Living Lab’.</w:t>
                              </w:r>
                            </w:ins>
                          </w:p>
                          <w:p w14:paraId="4C2F1950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EAE0D0" w14:textId="5401C559" w:rsidR="003F280C" w:rsidRPr="00867129" w:rsidRDefault="003F280C" w:rsidP="00B81C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79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Data, Design and Society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del w:id="80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infr08024</w:delText>
                              </w:r>
                            </w:del>
                            <w:ins w:id="81" w:author="KLEIN Ewan" w:date="2015-09-07T22:39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INFR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08024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) is a </w:t>
                            </w:r>
                            <w:del w:id="82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20pt Level 8 course. There are no prerequisites, but students should be prepared to work with simple data analysis tools, to go out and talk to people, and make things!</w:t>
                            </w:r>
                            <w:del w:id="83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.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There is a quota of 40 students in academic year 2015/16.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E1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8" type="#_x0000_t202" style="position:absolute;margin-left:31.3pt;margin-top:26.65pt;width:230.2pt;height:423.5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" filled="f" stroked="f">
                <v:textbox>
                  <w:txbxContent>
                    <w:p w14:paraId="1C9F68A5" w14:textId="77777777" w:rsidR="003F280C" w:rsidRPr="007F0B0F" w:rsidRDefault="003F280C" w:rsidP="009D5B92">
                      <w:pPr>
                        <w:spacing w:after="0" w:line="240" w:lineRule="auto"/>
                        <w:rPr>
                          <w:color w:val="000000"/>
                          <w:lang w:val="en-US"/>
                        </w:rPr>
                      </w:pPr>
                    </w:p>
                    <w:p w14:paraId="2A7E4D3F" w14:textId="0A57452D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84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Data</w:t>
                      </w:r>
                      <w:ins w:id="85" w:author="KLEIN Ewan" w:date="2015-09-07T22:32:00Z">
                        <w:r w:rsidR="00900758" w:rsidRPr="00900758">
                          <w:rPr>
                            <w:rFonts w:ascii="Times" w:hAnsi="Times" w:cs="Times"/>
                            <w:b/>
                            <w:color w:val="7A5E15" w:themeColor="accent6" w:themeShade="80"/>
                            <w:sz w:val="20"/>
                            <w:szCs w:val="20"/>
                            <w:lang w:val="en-US"/>
                            <w:rPrChange w:id="86" w:author="KLEIN Ewan" w:date="2015-09-07T22:39:00Z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rPrChange>
                          </w:rPr>
                          <w:t>,</w:t>
                        </w:r>
                      </w:ins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87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 xml:space="preserve"> Design and Society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is a new sort of course that combines interdisciplinary teamwork</w:t>
                      </w:r>
                      <w:del w:id="88" w:author="KLEIN Ewan" w:date="2015-09-07T22:32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,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with practice</w:t>
                      </w:r>
                      <w:del w:id="89" w:author="KLEIN Ewan" w:date="2015-09-07T22:32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-based challenges. It is a collaboration </w:t>
                      </w:r>
                      <w:r w:rsidR="00653B22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by 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the Schools of Informatics, Social and Political Studies, and Design</w:t>
                      </w:r>
                      <w:ins w:id="90" w:author="KLEIN Ewan" w:date="2015-09-07T22:32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Informatics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A66326B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DA9061E" w14:textId="32CE6DBF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In today’s economy</w:t>
                      </w:r>
                      <w:ins w:id="91" w:author="KLEIN Ewan" w:date="2015-09-07T22:32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,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students need </w:t>
                      </w:r>
                      <w:del w:id="92" w:author="KLEIN Ewan" w:date="2015-09-07T22:48:00Z">
                        <w:r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to develop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the skills to work together with people </w:t>
                      </w:r>
                      <w:del w:id="93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with </w:delText>
                        </w:r>
                      </w:del>
                      <w:ins w:id="94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across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different disciplin</w:t>
                      </w:r>
                      <w:ins w:id="95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</w:ins>
                      <w:del w:id="96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ary training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ins w:id="97" w:author="KLEIN Ewan" w:date="2015-09-07T22:41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and </w:t>
                        </w:r>
                      </w:ins>
                      <w:ins w:id="98" w:author="KLEIN Ewan" w:date="2015-09-07T22:49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are likely to </w:t>
                        </w:r>
                      </w:ins>
                      <w:del w:id="99" w:author="KLEIN Ewan" w:date="2015-09-07T22:49:00Z">
                        <w:r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to tackle</w:delText>
                        </w:r>
                      </w:del>
                      <w:ins w:id="100" w:author="KLEIN Ewan" w:date="2015-09-07T22:49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be confronted by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multi-dimensional challenges with complex social, legal, political and technological dimensions. This </w:t>
                      </w:r>
                      <w:r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learning-by-developing </w:t>
                      </w:r>
                      <w:del w:id="101" w:author="KLEIN Ewan" w:date="2015-09-07T22:42:00Z">
                        <w:r w:rsidRPr="00867129" w:rsidDel="00A82D04">
                          <w:rPr>
                            <w:rFonts w:ascii="Times" w:hAnsi="Times" w:cs="Times"/>
                            <w:i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 a Living Lab</w:delText>
                        </w:r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course will introduce you to ways </w:t>
                      </w:r>
                      <w:del w:id="102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to </w:delText>
                        </w:r>
                      </w:del>
                      <w:ins w:id="103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combin</w:t>
                      </w:r>
                      <w:ins w:id="104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ing</w:t>
                        </w:r>
                      </w:ins>
                      <w:del w:id="105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e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modern </w:t>
                      </w:r>
                      <w:del w:id="106" w:author="KLEIN Ewan" w:date="2015-09-07T22:34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methods </w:delText>
                        </w:r>
                      </w:del>
                      <w:ins w:id="107" w:author="KLEIN Ewan" w:date="2015-09-07T22:34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tools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08" w:author="KLEIN Ewan" w:date="2015-09-07T22:34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of </w:delText>
                        </w:r>
                      </w:del>
                      <w:ins w:id="109" w:author="KLEIN Ewan" w:date="2015-09-07T22:34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for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del w:id="110" w:author="KLEIN Ewan" w:date="2015-09-07T22:42:00Z"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use </w:delText>
                        </w:r>
                      </w:del>
                      <w:ins w:id="111" w:author="KLEIN Ewan" w:date="2015-09-07T22:42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analysis</w:t>
                        </w:r>
                        <w:r w:rsidR="00A82D04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with design-based </w:t>
                      </w:r>
                      <w:del w:id="112" w:author="KLEIN Ewan" w:date="2015-09-07T22:42:00Z"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methods </w:delText>
                        </w:r>
                      </w:del>
                      <w:ins w:id="113" w:author="KLEIN Ewan" w:date="2015-09-07T22:42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approaches.</w:t>
                        </w:r>
                        <w:r w:rsidR="00A82D04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14" w:author="KLEIN Ewan" w:date="2015-09-07T22:42:00Z">
                        <w:r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that </w:delText>
                        </w:r>
                      </w:del>
                      <w:ins w:id="115" w:author="KLEIN Ewan" w:date="2015-09-07T22:52:00Z">
                        <w:r w:rsidR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</w:ins>
                      <w:ins w:id="116" w:author="KLEIN Ewan" w:date="2015-09-07T22:42:00Z">
                        <w:r w:rsidR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will</w:t>
                        </w:r>
                        <w:r w:rsidR="00965A86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17" w:author="KLEIN Ewan" w:date="2015-09-07T22:52:00Z">
                        <w:r w:rsidRPr="00867129" w:rsidDel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enable </w:delText>
                        </w:r>
                      </w:del>
                      <w:ins w:id="118" w:author="KLEIN Ewan" w:date="2015-09-07T22:52:00Z">
                        <w:r w:rsidR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encourage</w:t>
                        </w:r>
                        <w:r w:rsidR="00737785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you to develop innovative ideas and communicate them effectively in different social arenas.  </w:t>
                      </w:r>
                    </w:p>
                    <w:p w14:paraId="685C7F2B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F877F65" w14:textId="459B4C98" w:rsidR="003F280C" w:rsidRPr="00867129" w:rsidRDefault="00965A86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ins w:id="119" w:author="KLEIN Ewan" w:date="2015-09-07T22:44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In the </w:t>
                        </w:r>
                      </w:ins>
                      <w:del w:id="120" w:author="KLEIN Ewan" w:date="2015-09-07T22:44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The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strand </w:t>
                      </w:r>
                      <w:ins w:id="121" w:author="KLEIN Ewan" w:date="2015-09-07T22:43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of the course</w:t>
                        </w:r>
                      </w:ins>
                      <w:ins w:id="122" w:author="KLEIN Ewan" w:date="2015-09-07T22:44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, you will learn to</w:t>
                        </w:r>
                      </w:ins>
                      <w:ins w:id="123" w:author="KLEIN Ewan" w:date="2015-09-07T22:43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24" w:author="KLEIN Ewan" w:date="2015-09-07T22:45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refers to the increasing ubiquity of data in modern society, and the skills needed to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collect, assess and present data as social and scientific evidence, and </w:t>
                      </w:r>
                      <w:ins w:id="125" w:author="KLEIN Ewan" w:date="2015-09-07T22:38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to use it as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a resource for design. The </w:t>
                      </w:r>
                      <w:r w:rsidR="003F280C" w:rsidRPr="00864404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126" w:author="Ewan Klein" w:date="2015-09-24T09:06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Design</w:t>
                      </w:r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element </w:t>
                      </w:r>
                      <w:del w:id="127" w:author="KLEIN Ewan" w:date="2015-09-07T22:46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addresses skills in</w:delText>
                        </w:r>
                      </w:del>
                      <w:ins w:id="128" w:author="KLEIN Ewan" w:date="2015-09-07T22:46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asks you to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challeng</w:t>
                      </w:r>
                      <w:ins w:id="129" w:author="KLEIN Ewan" w:date="2015-09-07T22:46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e </w:t>
                        </w:r>
                      </w:ins>
                      <w:del w:id="130" w:author="KLEIN Ewan" w:date="2015-09-07T22:46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ing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existing practices by creating prototype social interventions. The </w:t>
                      </w:r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Society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strand </w:t>
                      </w:r>
                      <w:ins w:id="131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introduces</w:t>
                        </w:r>
                      </w:ins>
                      <w:del w:id="132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refers to understanding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the ‘social life of data’ and </w:t>
                      </w:r>
                      <w:ins w:id="133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shows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how data and design can be used </w:t>
                      </w:r>
                      <w:del w:id="134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in </w:delText>
                        </w:r>
                      </w:del>
                      <w:ins w:id="135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to</w:t>
                        </w:r>
                        <w:r w:rsidR="0029640E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shap</w:t>
                      </w:r>
                      <w:ins w:id="136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</w:ins>
                      <w:del w:id="137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ing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society for the better</w:t>
                      </w:r>
                      <w:ins w:id="138" w:author="KLEIN Ewan" w:date="2015-09-07T22:38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39" w:author="KLEIN Ewan" w:date="2015-09-07T22:38:00Z">
                        <w:r w:rsidR="003F280C"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, but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within </w:t>
                      </w:r>
                      <w:ins w:id="140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framework of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existing social and political processes. </w:t>
                      </w:r>
                      <w:ins w:id="141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course will </w:t>
                        </w:r>
                      </w:ins>
                      <w:ins w:id="142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give</w:t>
                        </w:r>
                      </w:ins>
                      <w:ins w:id="143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you </w:t>
                        </w:r>
                      </w:ins>
                      <w:ins w:id="144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opportunity </w:t>
                        </w:r>
                      </w:ins>
                      <w:ins w:id="145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to </w:t>
                        </w:r>
                      </w:ins>
                      <w:ins w:id="146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take your learning</w:t>
                        </w:r>
                      </w:ins>
                      <w:ins w:id="147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148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into</w:t>
                        </w:r>
                      </w:ins>
                      <w:ins w:id="149" w:author="KLEIN Ewan" w:date="2015-09-07T22:51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150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the University as a ‘Living Lab’.</w:t>
                        </w:r>
                      </w:ins>
                    </w:p>
                    <w:p w14:paraId="4C2F1950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45EAE0D0" w14:textId="5401C559" w:rsidR="003F280C" w:rsidRPr="00867129" w:rsidRDefault="003F280C" w:rsidP="00B81C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151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Data, Design and Society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del w:id="152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infr08024</w:delText>
                        </w:r>
                      </w:del>
                      <w:ins w:id="153" w:author="KLEIN Ewan" w:date="2015-09-07T22:39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INFR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08024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) is a </w:t>
                      </w:r>
                      <w:del w:id="154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20pt Level 8 course. There are no prerequisites, but students should be prepared to work with simple data analysis tools, to go out and talk to people, and make things!</w:t>
                      </w:r>
                      <w:del w:id="155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.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There is a quota of 40 students in academic year 2015/16.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5ED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B0E2706" wp14:editId="4490A71D">
            <wp:simplePos x="0" y="0"/>
            <wp:positionH relativeFrom="column">
              <wp:posOffset>2912110</wp:posOffset>
            </wp:positionH>
            <wp:positionV relativeFrom="paragraph">
              <wp:posOffset>448310</wp:posOffset>
            </wp:positionV>
            <wp:extent cx="1710690" cy="9239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zz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6F11B" wp14:editId="2B3837EC">
                <wp:simplePos x="0" y="0"/>
                <wp:positionH relativeFrom="column">
                  <wp:posOffset>-62865</wp:posOffset>
                </wp:positionH>
                <wp:positionV relativeFrom="paragraph">
                  <wp:posOffset>-111760</wp:posOffset>
                </wp:positionV>
                <wp:extent cx="4509135" cy="574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1901CE" w14:textId="537FDD62" w:rsidR="003F280C" w:rsidRPr="00867129" w:rsidRDefault="003F280C" w:rsidP="00AF6C63">
                            <w:pPr>
                              <w:pStyle w:val="Title"/>
                              <w:jc w:val="center"/>
                              <w:outlineLvl w:val="0"/>
                              <w:rPr>
                                <w:noProof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 xml:space="preserve">Data, Design </w:t>
                            </w:r>
                            <w:r w:rsidR="00AF6C63"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>and</w:t>
                            </w: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 xml:space="preserve">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F11B" id="Text_x0020_Box_x0020_1" o:spid="_x0000_s1029" type="#_x0000_t202" style="position:absolute;margin-left:-4.95pt;margin-top:-8.75pt;width:355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" filled="f" stroked="f">
                <v:textbox>
                  <w:txbxContent>
                    <w:p w14:paraId="441901CE" w14:textId="537FDD62" w:rsidR="003F280C" w:rsidRPr="00867129" w:rsidRDefault="003F280C" w:rsidP="00AF6C63">
                      <w:pPr>
                        <w:pStyle w:val="Title"/>
                        <w:jc w:val="center"/>
                        <w:outlineLvl w:val="0"/>
                        <w:rPr>
                          <w:noProof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 xml:space="preserve">Data, Design </w:t>
                      </w:r>
                      <w:r w:rsidR="00AF6C63"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>and</w:t>
                      </w:r>
                      <w:r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 xml:space="preserve"> Society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94FB5" wp14:editId="3EBA7FBD">
                <wp:simplePos x="0" y="0"/>
                <wp:positionH relativeFrom="column">
                  <wp:posOffset>2908935</wp:posOffset>
                </wp:positionH>
                <wp:positionV relativeFrom="paragraph">
                  <wp:posOffset>1371600</wp:posOffset>
                </wp:positionV>
                <wp:extent cx="1714500" cy="802640"/>
                <wp:effectExtent l="0" t="0" r="1270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2244" w14:textId="77777777" w:rsidR="003F280C" w:rsidRPr="00914AA3" w:rsidRDefault="003F280C" w:rsidP="003F280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B68C1F" w:themeColor="accent6" w:themeShade="BF"/>
                                <w:sz w:val="32"/>
                                <w:szCs w:val="32"/>
                              </w:rPr>
                            </w:pPr>
                            <w:r w:rsidRPr="00914AA3">
                              <w:rPr>
                                <w:rFonts w:ascii="Candara" w:hAnsi="Candara"/>
                                <w:b/>
                                <w:bCs/>
                                <w:color w:val="B68C1F" w:themeColor="accent6" w:themeShade="BF"/>
                                <w:sz w:val="32"/>
                                <w:szCs w:val="32"/>
                              </w:rPr>
                              <w:t>2016 Challenge:</w:t>
                            </w:r>
                          </w:p>
                          <w:p w14:paraId="259A49CB" w14:textId="77777777" w:rsidR="003F280C" w:rsidRPr="00914AA3" w:rsidRDefault="003F280C" w:rsidP="003F280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i/>
                                <w:color w:val="B68C1F" w:themeColor="accent6" w:themeShade="BF"/>
                                <w:sz w:val="32"/>
                                <w:szCs w:val="32"/>
                              </w:rPr>
                            </w:pPr>
                            <w:r w:rsidRPr="00914AA3">
                              <w:rPr>
                                <w:rFonts w:ascii="Candara" w:hAnsi="Candara"/>
                                <w:b/>
                                <w:bCs/>
                                <w:i/>
                                <w:color w:val="B68C1F" w:themeColor="accent6" w:themeShade="BF"/>
                                <w:sz w:val="32"/>
                                <w:szCs w:val="32"/>
                              </w:rPr>
                              <w:t>Food at the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4FB5" id="Text_x0020_Box_x0020_4" o:spid="_x0000_s1030" type="#_x0000_t202" style="position:absolute;margin-left:229.05pt;margin-top:108pt;width:135pt;height:6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" fillcolor="white [3212]" stroked="f">
                <v:textbox>
                  <w:txbxContent>
                    <w:p w14:paraId="0E672244" w14:textId="77777777" w:rsidR="003F280C" w:rsidRPr="00914AA3" w:rsidRDefault="003F280C" w:rsidP="003F280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bCs/>
                          <w:color w:val="B68C1F" w:themeColor="accent6" w:themeShade="BF"/>
                          <w:sz w:val="32"/>
                          <w:szCs w:val="32"/>
                        </w:rPr>
                      </w:pPr>
                      <w:r w:rsidRPr="00914AA3">
                        <w:rPr>
                          <w:rFonts w:ascii="Candara" w:hAnsi="Candara"/>
                          <w:b/>
                          <w:bCs/>
                          <w:color w:val="B68C1F" w:themeColor="accent6" w:themeShade="BF"/>
                          <w:sz w:val="32"/>
                          <w:szCs w:val="32"/>
                        </w:rPr>
                        <w:t>2016 Challenge:</w:t>
                      </w:r>
                    </w:p>
                    <w:p w14:paraId="259A49CB" w14:textId="77777777" w:rsidR="003F280C" w:rsidRPr="00914AA3" w:rsidRDefault="003F280C" w:rsidP="003F280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bCs/>
                          <w:i/>
                          <w:color w:val="B68C1F" w:themeColor="accent6" w:themeShade="BF"/>
                          <w:sz w:val="32"/>
                          <w:szCs w:val="32"/>
                        </w:rPr>
                      </w:pPr>
                      <w:r w:rsidRPr="00914AA3">
                        <w:rPr>
                          <w:rFonts w:ascii="Candara" w:hAnsi="Candara"/>
                          <w:b/>
                          <w:bCs/>
                          <w:i/>
                          <w:color w:val="B68C1F" w:themeColor="accent6" w:themeShade="BF"/>
                          <w:sz w:val="32"/>
                          <w:szCs w:val="32"/>
                        </w:rPr>
                        <w:t>Food at the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52398" wp14:editId="4B899E13">
                <wp:simplePos x="0" y="0"/>
                <wp:positionH relativeFrom="margin">
                  <wp:posOffset>-62865</wp:posOffset>
                </wp:positionH>
                <wp:positionV relativeFrom="paragraph">
                  <wp:posOffset>6064250</wp:posOffset>
                </wp:positionV>
                <wp:extent cx="4595495" cy="934720"/>
                <wp:effectExtent l="0" t="0" r="0" b="508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A7D90" w14:textId="36734A88" w:rsidR="003F280C" w:rsidRPr="00867129" w:rsidRDefault="003F280C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bookmarkStart w:id="156" w:name="_GoBack"/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 xml:space="preserve">Course organiser: Prof Ewan Klein, </w:t>
                            </w:r>
                            <w:ins w:id="157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e</w:t>
                              </w:r>
                            </w:ins>
                            <w:del w:id="158" w:author="KLEIN Ewan" w:date="2015-09-07T22:40:00Z">
                              <w:r w:rsidRPr="00867129" w:rsidDel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delText>E</w:delText>
                              </w:r>
                            </w:del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wa</w:t>
                            </w:r>
                            <w:ins w:id="159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n</w:t>
                              </w:r>
                            </w:ins>
                            <w:del w:id="160" w:author="KLEIN Ewan" w:date="2015-09-07T22:40:00Z">
                              <w:r w:rsidRPr="00867129" w:rsidDel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delText>n.Klein</w:delText>
                              </w:r>
                            </w:del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@</w:t>
                            </w:r>
                            <w:ins w:id="161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inf.</w:t>
                              </w:r>
                            </w:ins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ed.ac.uk</w:t>
                            </w:r>
                          </w:p>
                          <w:p w14:paraId="4C1FDF78" w14:textId="1428D1A3" w:rsidR="003F280C" w:rsidRPr="00867129" w:rsidRDefault="003F280C" w:rsidP="00633B3F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 xml:space="preserve">Course administrator: </w:t>
                            </w:r>
                            <w:ins w:id="162" w:author="KLEIN Ewan" w:date="2015-09-11T09:35:00Z">
                              <w:r w:rsidR="006A4A71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 xml:space="preserve">Gregor Hall, </w:t>
                              </w:r>
                              <w:r w:rsidR="006A4A71" w:rsidRPr="006A4A71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ghall3@staffmail.ed.ac.uk</w:t>
                              </w:r>
                            </w:ins>
                          </w:p>
                          <w:p w14:paraId="7DCCD6A2" w14:textId="753A7EF5" w:rsidR="003F280C" w:rsidRPr="00555428" w:rsidDel="00555428" w:rsidRDefault="00555428" w:rsidP="00633B3F">
                            <w:pPr>
                              <w:rPr>
                                <w:ins w:id="163" w:author="Ewan Klein" w:date="2015-09-24T08:54:00Z"/>
                                <w:del w:id="164" w:author="Ewan Klein" w:date="2015-09-24T08:53:00Z"/>
                                <w:rFonts w:ascii="Candara" w:hAnsi="Candara"/>
                                <w:color w:val="7A5E15" w:themeColor="accent6" w:themeShade="80"/>
                                <w:rPrChange w:id="165" w:author="Ewan Klein" w:date="2015-09-24T08:55:00Z">
                                  <w:rPr>
                                    <w:ins w:id="166" w:author="Ewan Klein" w:date="2015-09-24T08:54:00Z"/>
                                    <w:del w:id="167" w:author="Ewan Klein" w:date="2015-09-24T08:53:00Z"/>
                                    <w:rFonts w:ascii="Candara" w:hAnsi="Candara"/>
                                    <w:color w:val="7A5E15" w:themeColor="accent6" w:themeShade="80"/>
                                  </w:rPr>
                                </w:rPrChange>
                              </w:rPr>
                            </w:pPr>
                            <w:ins w:id="168" w:author="Ewan Klein" w:date="2015-09-24T08:55:00Z">
                              <w:r>
                                <w:rPr>
                                  <w:rFonts w:ascii="Candara" w:hAnsi="Candara" w:cs="Lucida Sans Typewriter"/>
                                  <w:color w:val="7A5E15" w:themeColor="accent6" w:themeShade="80"/>
                                  <w:lang w:val="en-US"/>
                                </w:rPr>
                                <w:t xml:space="preserve">Course webpages: </w:t>
                              </w:r>
                            </w:ins>
                            <w:ins w:id="169" w:author="Ewan Klein" w:date="2015-09-24T08:54:00Z">
                              <w:r w:rsidRPr="00555428">
                                <w:rPr>
                                  <w:rFonts w:ascii="Candara" w:hAnsi="Candara" w:cs="Lucida Sans Typewriter"/>
                                  <w:color w:val="7A5E15" w:themeColor="accent6" w:themeShade="80"/>
                                  <w:lang w:val="en-US"/>
                                  <w:rPrChange w:id="170" w:author="Ewan Klein" w:date="2015-09-24T08:55:00Z">
                                    <w:rPr>
                                      <w:rFonts w:ascii="Lucida Sans Typewriter" w:hAnsi="Lucida Sans Typewriter" w:cs="Lucida Sans Typewriter"/>
                                      <w:color w:val="386EFF"/>
                                      <w:sz w:val="24"/>
                                      <w:szCs w:val="24"/>
                                      <w:u w:val="single" w:color="386EFF"/>
                                      <w:lang w:val="en-US"/>
                                    </w:rPr>
                                  </w:rPrChange>
                                </w:rPr>
                                <w:t>http://edin.ac/1KukGVu</w:t>
                              </w:r>
                              <w:del w:id="171" w:author="Ewan Klein" w:date="2015-09-24T08:53:00Z">
                                <w:r w:rsidR="003F280C" w:rsidRPr="00555428" w:rsidDel="00555428">
                                  <w:rPr>
                                    <w:rFonts w:ascii="Candara" w:hAnsi="Candara"/>
                                    <w:color w:val="7A5E15" w:themeColor="accent6" w:themeShade="80"/>
                                    <w:rPrChange w:id="172" w:author="Ewan Klein" w:date="2015-09-24T08:55:00Z">
                                      <w:rPr>
                                        <w:rFonts w:ascii="Candara" w:hAnsi="Candara"/>
                                        <w:color w:val="7A5E15" w:themeColor="accent6" w:themeShade="80"/>
                                      </w:rPr>
                                    </w:rPrChange>
                                  </w:rPr>
                                  <w:delText>https://path.is.ed.ac.uk/courses/INFR08024_SV1_SEM2</w:delText>
                                </w:r>
                              </w:del>
                            </w:ins>
                          </w:p>
                          <w:p w14:paraId="3652EF1A" w14:textId="4BC25CC8" w:rsidR="003F280C" w:rsidRPr="00DF3C40" w:rsidRDefault="003F280C">
                            <w:pP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bookmarkEnd w:id="156"/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398" id="Text_x0020_Box_x0020_200" o:spid="_x0000_s1031" type="#_x0000_t202" style="position:absolute;margin-left:-4.95pt;margin-top:477.5pt;width:361.85pt;height:73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" filled="f" stroked="f" strokeweight=".5pt">
                <v:textbox inset=",7.2pt,,0">
                  <w:txbxContent>
                    <w:p w14:paraId="6F2A7D90" w14:textId="36734A88" w:rsidR="003F280C" w:rsidRPr="00867129" w:rsidRDefault="003F280C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bookmarkStart w:id="173" w:name="_GoBack"/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 xml:space="preserve">Course organiser: Prof Ewan Klein, </w:t>
                      </w:r>
                      <w:ins w:id="174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e</w:t>
                        </w:r>
                      </w:ins>
                      <w:del w:id="175" w:author="KLEIN Ewan" w:date="2015-09-07T22:40:00Z">
                        <w:r w:rsidRPr="00867129" w:rsidDel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delText>E</w:delText>
                        </w:r>
                      </w:del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wa</w:t>
                      </w:r>
                      <w:ins w:id="176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n</w:t>
                        </w:r>
                      </w:ins>
                      <w:del w:id="177" w:author="KLEIN Ewan" w:date="2015-09-07T22:40:00Z">
                        <w:r w:rsidRPr="00867129" w:rsidDel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delText>n.Klein</w:delText>
                        </w:r>
                      </w:del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@</w:t>
                      </w:r>
                      <w:ins w:id="178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inf.</w:t>
                        </w:r>
                      </w:ins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ed.ac.uk</w:t>
                      </w:r>
                    </w:p>
                    <w:p w14:paraId="4C1FDF78" w14:textId="1428D1A3" w:rsidR="003F280C" w:rsidRPr="00867129" w:rsidRDefault="003F280C" w:rsidP="00633B3F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 xml:space="preserve">Course administrator: </w:t>
                      </w:r>
                      <w:ins w:id="179" w:author="KLEIN Ewan" w:date="2015-09-11T09:35:00Z">
                        <w:r w:rsidR="006A4A71">
                          <w:rPr>
                            <w:rFonts w:ascii="Candara" w:hAnsi="Candara"/>
                            <w:color w:val="7A5E15" w:themeColor="accent6" w:themeShade="80"/>
                          </w:rPr>
                          <w:t xml:space="preserve">Gregor Hall, </w:t>
                        </w:r>
                        <w:r w:rsidR="006A4A71" w:rsidRPr="006A4A71">
                          <w:rPr>
                            <w:rFonts w:ascii="Candara" w:hAnsi="Candara"/>
                            <w:color w:val="7A5E15" w:themeColor="accent6" w:themeShade="80"/>
                          </w:rPr>
                          <w:t>ghall3@staffmail.ed.ac.uk</w:t>
                        </w:r>
                      </w:ins>
                    </w:p>
                    <w:p w14:paraId="7DCCD6A2" w14:textId="753A7EF5" w:rsidR="003F280C" w:rsidRPr="00555428" w:rsidDel="00555428" w:rsidRDefault="00555428" w:rsidP="00633B3F">
                      <w:pPr>
                        <w:rPr>
                          <w:ins w:id="180" w:author="Ewan Klein" w:date="2015-09-24T08:54:00Z"/>
                          <w:del w:id="181" w:author="Ewan Klein" w:date="2015-09-24T08:53:00Z"/>
                          <w:rFonts w:ascii="Candara" w:hAnsi="Candara"/>
                          <w:color w:val="7A5E15" w:themeColor="accent6" w:themeShade="80"/>
                          <w:rPrChange w:id="182" w:author="Ewan Klein" w:date="2015-09-24T08:55:00Z">
                            <w:rPr>
                              <w:ins w:id="183" w:author="Ewan Klein" w:date="2015-09-24T08:54:00Z"/>
                              <w:del w:id="184" w:author="Ewan Klein" w:date="2015-09-24T08:53:00Z"/>
                              <w:rFonts w:ascii="Candara" w:hAnsi="Candara"/>
                              <w:color w:val="7A5E15" w:themeColor="accent6" w:themeShade="80"/>
                            </w:rPr>
                          </w:rPrChange>
                        </w:rPr>
                      </w:pPr>
                      <w:ins w:id="185" w:author="Ewan Klein" w:date="2015-09-24T08:55:00Z">
                        <w:r>
                          <w:rPr>
                            <w:rFonts w:ascii="Candara" w:hAnsi="Candara" w:cs="Lucida Sans Typewriter"/>
                            <w:color w:val="7A5E15" w:themeColor="accent6" w:themeShade="80"/>
                            <w:lang w:val="en-US"/>
                          </w:rPr>
                          <w:t xml:space="preserve">Course webpages: </w:t>
                        </w:r>
                      </w:ins>
                      <w:ins w:id="186" w:author="Ewan Klein" w:date="2015-09-24T08:54:00Z">
                        <w:r w:rsidRPr="00555428">
                          <w:rPr>
                            <w:rFonts w:ascii="Candara" w:hAnsi="Candara" w:cs="Lucida Sans Typewriter"/>
                            <w:color w:val="7A5E15" w:themeColor="accent6" w:themeShade="80"/>
                            <w:lang w:val="en-US"/>
                            <w:rPrChange w:id="187" w:author="Ewan Klein" w:date="2015-09-24T08:55:00Z">
                              <w:rPr>
                                <w:rFonts w:ascii="Lucida Sans Typewriter" w:hAnsi="Lucida Sans Typewriter" w:cs="Lucida Sans Typewriter"/>
                                <w:color w:val="386EFF"/>
                                <w:sz w:val="24"/>
                                <w:szCs w:val="24"/>
                                <w:u w:val="single" w:color="386EFF"/>
                                <w:lang w:val="en-US"/>
                              </w:rPr>
                            </w:rPrChange>
                          </w:rPr>
                          <w:t>http://edin.ac/1KukGVu</w:t>
                        </w:r>
                        <w:del w:id="188" w:author="Ewan Klein" w:date="2015-09-24T08:53:00Z">
                          <w:r w:rsidR="003F280C" w:rsidRPr="00555428" w:rsidDel="00555428">
                            <w:rPr>
                              <w:rFonts w:ascii="Candara" w:hAnsi="Candara"/>
                              <w:color w:val="7A5E15" w:themeColor="accent6" w:themeShade="80"/>
                              <w:rPrChange w:id="189" w:author="Ewan Klein" w:date="2015-09-24T08:55:00Z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</w:rPrChange>
                            </w:rPr>
                            <w:delText>https://path.is.ed.ac.uk/courses/INFR08024_SV1_SEM2</w:delText>
                          </w:r>
                        </w:del>
                      </w:ins>
                    </w:p>
                    <w:p w14:paraId="3652EF1A" w14:textId="4BC25CC8" w:rsidR="003F280C" w:rsidRPr="00DF3C40" w:rsidRDefault="003F280C">
                      <w:pP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</w:pP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</w:p>
                    <w:bookmarkEnd w:id="1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81C30" w:rsidRPr="00653B22" w:rsidSect="00103DCC">
      <w:pgSz w:w="8500" w:h="12020" w:code="11"/>
      <w:pgMar w:top="720" w:right="720" w:bottom="720" w:left="720" w:header="709" w:footer="709" w:gutter="0"/>
      <w:cols w:space="708"/>
      <w:docGrid w:linePitch="360"/>
      <w:sectPrChange w:id="190" w:author="Ewan Klein" w:date="2015-09-24T09:03:00Z">
        <w:sectPr w:rsidR="00B81C30" w:rsidRPr="00653B22" w:rsidSect="00103DCC">
          <w:pgSz w:w="8391" w:h="11907"/>
          <w:pgMar w:top="720" w:right="720" w:bottom="720" w:left="720" w:header="709" w:footer="709" w:gutter="0"/>
          <w:printerSettings r:id="rId1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216C4" w14:textId="77777777" w:rsidR="00D406C8" w:rsidRDefault="00D406C8" w:rsidP="00BB2738">
      <w:pPr>
        <w:spacing w:after="0" w:line="240" w:lineRule="auto"/>
      </w:pPr>
      <w:r>
        <w:separator/>
      </w:r>
    </w:p>
  </w:endnote>
  <w:endnote w:type="continuationSeparator" w:id="0">
    <w:p w14:paraId="25C3FE91" w14:textId="77777777" w:rsidR="00D406C8" w:rsidRDefault="00D406C8" w:rsidP="00BB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2C680" w14:textId="77777777" w:rsidR="00D406C8" w:rsidRDefault="00D406C8" w:rsidP="00BB2738">
      <w:pPr>
        <w:spacing w:after="0" w:line="240" w:lineRule="auto"/>
      </w:pPr>
      <w:r>
        <w:separator/>
      </w:r>
    </w:p>
  </w:footnote>
  <w:footnote w:type="continuationSeparator" w:id="0">
    <w:p w14:paraId="3E5C2CDD" w14:textId="77777777" w:rsidR="00D406C8" w:rsidRDefault="00D406C8" w:rsidP="00BB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58E"/>
    <w:multiLevelType w:val="hybridMultilevel"/>
    <w:tmpl w:val="BFCA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E315D"/>
    <w:multiLevelType w:val="hybridMultilevel"/>
    <w:tmpl w:val="E454E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B11441"/>
    <w:multiLevelType w:val="hybridMultilevel"/>
    <w:tmpl w:val="6CB00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81027"/>
    <w:multiLevelType w:val="hybridMultilevel"/>
    <w:tmpl w:val="C8BC64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602E45"/>
    <w:multiLevelType w:val="hybridMultilevel"/>
    <w:tmpl w:val="6D02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30652"/>
    <w:multiLevelType w:val="hybridMultilevel"/>
    <w:tmpl w:val="31C825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DE0034"/>
    <w:multiLevelType w:val="hybridMultilevel"/>
    <w:tmpl w:val="DF8A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1509E"/>
    <w:multiLevelType w:val="hybridMultilevel"/>
    <w:tmpl w:val="2D709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LEIN Ewan">
    <w15:presenceInfo w15:providerId="None" w15:userId="KLEIN Ewan"/>
  </w15:person>
  <w15:person w15:author="Ewan Klein">
    <w15:presenceInfo w15:providerId="None" w15:userId="Ewan Kl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31"/>
    <w:rsid w:val="0001047E"/>
    <w:rsid w:val="000304FB"/>
    <w:rsid w:val="00052710"/>
    <w:rsid w:val="00055CA4"/>
    <w:rsid w:val="00063FFB"/>
    <w:rsid w:val="000A2D1D"/>
    <w:rsid w:val="000D1FC0"/>
    <w:rsid w:val="000E7E65"/>
    <w:rsid w:val="000F66D9"/>
    <w:rsid w:val="00103DCC"/>
    <w:rsid w:val="001240E1"/>
    <w:rsid w:val="00126806"/>
    <w:rsid w:val="0013248C"/>
    <w:rsid w:val="00141B95"/>
    <w:rsid w:val="00170323"/>
    <w:rsid w:val="00184462"/>
    <w:rsid w:val="0019092C"/>
    <w:rsid w:val="001A5084"/>
    <w:rsid w:val="00231256"/>
    <w:rsid w:val="00232C8E"/>
    <w:rsid w:val="0029640E"/>
    <w:rsid w:val="002977CA"/>
    <w:rsid w:val="002B62F1"/>
    <w:rsid w:val="002C2D24"/>
    <w:rsid w:val="002E1664"/>
    <w:rsid w:val="002E4B29"/>
    <w:rsid w:val="002F0447"/>
    <w:rsid w:val="00312467"/>
    <w:rsid w:val="00394601"/>
    <w:rsid w:val="003B5E4E"/>
    <w:rsid w:val="003E570E"/>
    <w:rsid w:val="003F0C9A"/>
    <w:rsid w:val="003F280C"/>
    <w:rsid w:val="004A44A7"/>
    <w:rsid w:val="004E166C"/>
    <w:rsid w:val="004E1BF9"/>
    <w:rsid w:val="0050440C"/>
    <w:rsid w:val="00514263"/>
    <w:rsid w:val="00517C45"/>
    <w:rsid w:val="00552373"/>
    <w:rsid w:val="00555428"/>
    <w:rsid w:val="005670C8"/>
    <w:rsid w:val="00574DA0"/>
    <w:rsid w:val="00587C0C"/>
    <w:rsid w:val="00591B92"/>
    <w:rsid w:val="005A143D"/>
    <w:rsid w:val="005A4A51"/>
    <w:rsid w:val="005B7A8B"/>
    <w:rsid w:val="005D1705"/>
    <w:rsid w:val="005F2D6A"/>
    <w:rsid w:val="00611868"/>
    <w:rsid w:val="006227BE"/>
    <w:rsid w:val="00633B3F"/>
    <w:rsid w:val="00653B22"/>
    <w:rsid w:val="00670389"/>
    <w:rsid w:val="00690420"/>
    <w:rsid w:val="0069082E"/>
    <w:rsid w:val="006A4A71"/>
    <w:rsid w:val="006B0B81"/>
    <w:rsid w:val="006E60F1"/>
    <w:rsid w:val="006F6FDF"/>
    <w:rsid w:val="006F70F3"/>
    <w:rsid w:val="00737785"/>
    <w:rsid w:val="00743BB8"/>
    <w:rsid w:val="00762E17"/>
    <w:rsid w:val="0076503E"/>
    <w:rsid w:val="00813E37"/>
    <w:rsid w:val="00815E53"/>
    <w:rsid w:val="00827CDA"/>
    <w:rsid w:val="00864404"/>
    <w:rsid w:val="00867129"/>
    <w:rsid w:val="008C3E66"/>
    <w:rsid w:val="008D3345"/>
    <w:rsid w:val="008D48D9"/>
    <w:rsid w:val="008F5439"/>
    <w:rsid w:val="00900758"/>
    <w:rsid w:val="00914AA3"/>
    <w:rsid w:val="009176AF"/>
    <w:rsid w:val="00921D6B"/>
    <w:rsid w:val="009343A2"/>
    <w:rsid w:val="00944CDB"/>
    <w:rsid w:val="00965A86"/>
    <w:rsid w:val="00983892"/>
    <w:rsid w:val="009B4FE8"/>
    <w:rsid w:val="009D5B92"/>
    <w:rsid w:val="009F2C81"/>
    <w:rsid w:val="00A37B9B"/>
    <w:rsid w:val="00A66DFA"/>
    <w:rsid w:val="00A82D04"/>
    <w:rsid w:val="00AE5C1C"/>
    <w:rsid w:val="00AE7D43"/>
    <w:rsid w:val="00AF6C63"/>
    <w:rsid w:val="00B415DD"/>
    <w:rsid w:val="00B642B6"/>
    <w:rsid w:val="00B81C30"/>
    <w:rsid w:val="00BB2738"/>
    <w:rsid w:val="00BB5A55"/>
    <w:rsid w:val="00BB6907"/>
    <w:rsid w:val="00BC1F8A"/>
    <w:rsid w:val="00BD0765"/>
    <w:rsid w:val="00BF0CC8"/>
    <w:rsid w:val="00C27F41"/>
    <w:rsid w:val="00C3010E"/>
    <w:rsid w:val="00C35EDD"/>
    <w:rsid w:val="00C458B1"/>
    <w:rsid w:val="00C466EF"/>
    <w:rsid w:val="00C80162"/>
    <w:rsid w:val="00CC3C31"/>
    <w:rsid w:val="00CD6455"/>
    <w:rsid w:val="00D108F9"/>
    <w:rsid w:val="00D1164D"/>
    <w:rsid w:val="00D16390"/>
    <w:rsid w:val="00D32278"/>
    <w:rsid w:val="00D406C8"/>
    <w:rsid w:val="00D47325"/>
    <w:rsid w:val="00D50765"/>
    <w:rsid w:val="00DE55C6"/>
    <w:rsid w:val="00DF3C40"/>
    <w:rsid w:val="00E406A3"/>
    <w:rsid w:val="00ED7B80"/>
    <w:rsid w:val="00EF308A"/>
    <w:rsid w:val="00F0398F"/>
    <w:rsid w:val="00F23178"/>
    <w:rsid w:val="00F34164"/>
    <w:rsid w:val="00F360D8"/>
    <w:rsid w:val="00F54BC9"/>
    <w:rsid w:val="00F67EC5"/>
    <w:rsid w:val="00FB6149"/>
    <w:rsid w:val="00FF1ECF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CEB57D"/>
  <w15:docId w15:val="{193CC090-D10C-5D4B-ACA2-2B9D422F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F1"/>
    <w:rPr>
      <w:color w:val="44709D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07"/>
    <w:pPr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auto"/>
      <w:sz w:val="28"/>
      <w:szCs w:val="28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C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C3C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3C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C3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C40"/>
    <w:rPr>
      <w:color w:val="A8BF4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256"/>
    <w:rPr>
      <w:color w:val="B4CA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38"/>
    <w:rPr>
      <w:color w:val="44709D" w:themeColor="accent3"/>
    </w:rPr>
  </w:style>
  <w:style w:type="paragraph" w:styleId="Footer">
    <w:name w:val="footer"/>
    <w:basedOn w:val="Normal"/>
    <w:link w:val="FooterChar"/>
    <w:uiPriority w:val="99"/>
    <w:unhideWhenUsed/>
    <w:rsid w:val="00BB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38"/>
    <w:rPr>
      <w:color w:val="44709D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BB6907"/>
    <w:rPr>
      <w:rFonts w:ascii="Cambria" w:eastAsia="Times New Roman" w:hAnsi="Cambria" w:cs="Times New Roman"/>
      <w:b/>
      <w:bCs/>
      <w:sz w:val="28"/>
      <w:szCs w:val="28"/>
      <w:u w:val="single"/>
      <w:lang w:eastAsia="en-GB"/>
    </w:rPr>
  </w:style>
  <w:style w:type="paragraph" w:styleId="BodyText3">
    <w:name w:val="Body Text 3"/>
    <w:basedOn w:val="Normal"/>
    <w:link w:val="BodyText3Char"/>
    <w:rsid w:val="00BB6907"/>
    <w:pPr>
      <w:numPr>
        <w:ilvl w:val="12"/>
      </w:numPr>
      <w:spacing w:after="120" w:line="240" w:lineRule="auto"/>
    </w:pPr>
    <w:rPr>
      <w:rFonts w:ascii="Times New Roman" w:eastAsia="Times New Roman" w:hAnsi="Times New Roman" w:cs="Times New Roman"/>
      <w:b/>
      <w:color w:val="auto"/>
      <w:sz w:val="24"/>
      <w:lang w:eastAsia="en-GB"/>
    </w:rPr>
  </w:style>
  <w:style w:type="character" w:customStyle="1" w:styleId="BodyText3Char">
    <w:name w:val="Body Text 3 Char"/>
    <w:basedOn w:val="DefaultParagraphFont"/>
    <w:link w:val="BodyText3"/>
    <w:rsid w:val="00BB6907"/>
    <w:rPr>
      <w:rFonts w:ascii="Times New Roman" w:eastAsia="Times New Roman" w:hAnsi="Times New Roman" w:cs="Times New Roman"/>
      <w:b/>
      <w:sz w:val="24"/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D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D6B"/>
    <w:rPr>
      <w:rFonts w:ascii="Times New Roman" w:hAnsi="Times New Roman" w:cs="Times New Roman"/>
      <w:color w:val="44709D" w:themeColor="accent3"/>
      <w:sz w:val="24"/>
      <w:szCs w:val="24"/>
    </w:rPr>
  </w:style>
  <w:style w:type="paragraph" w:styleId="Revision">
    <w:name w:val="Revision"/>
    <w:hidden/>
    <w:uiPriority w:val="99"/>
    <w:semiHidden/>
    <w:rsid w:val="001240E1"/>
    <w:pPr>
      <w:spacing w:after="0" w:line="240" w:lineRule="auto"/>
    </w:pPr>
    <w:rPr>
      <w:color w:val="44709D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printerSettings" Target="printerSettings/printerSettings1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70C0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1FDAF-9565-6E44-91AC-93D1C2AE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Edinburgh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DRITSAS Lawrence</dc:creator>
  <cp:keywords/>
  <dc:description/>
  <cp:lastModifiedBy>Ewan Klein</cp:lastModifiedBy>
  <cp:revision>13</cp:revision>
  <cp:lastPrinted>2015-09-24T08:05:00Z</cp:lastPrinted>
  <dcterms:created xsi:type="dcterms:W3CDTF">2015-09-07T21:31:00Z</dcterms:created>
  <dcterms:modified xsi:type="dcterms:W3CDTF">2015-09-24T08:07:00Z</dcterms:modified>
</cp:coreProperties>
</file>